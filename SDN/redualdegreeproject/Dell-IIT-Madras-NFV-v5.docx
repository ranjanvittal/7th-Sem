
<file path=[Content_Types].xml><?xml version="1.0" encoding="utf-8"?>
<Types xmlns="http://schemas.openxmlformats.org/package/2006/content-types">
  <Default Extension="xml" ContentType="application/xml"/>
  <Default Extension="png" ContentType="image/png"/>
  <Default Extension="tmp"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0B6DBB" w14:textId="77777777" w:rsidR="009B0BEB" w:rsidRPr="00916456" w:rsidRDefault="009B0BEB" w:rsidP="009B0BEB">
      <w:pPr>
        <w:tabs>
          <w:tab w:val="left" w:pos="1890"/>
        </w:tabs>
        <w:jc w:val="center"/>
        <w:rPr>
          <w:rFonts w:ascii="Times New Roman" w:hAnsi="Times New Roman"/>
          <w:b/>
          <w:color w:val="000000"/>
        </w:rPr>
      </w:pPr>
      <w:r w:rsidRPr="00916456">
        <w:rPr>
          <w:rFonts w:ascii="Times New Roman" w:hAnsi="Times New Roman"/>
          <w:b/>
          <w:color w:val="000000"/>
        </w:rPr>
        <w:t>STATEMENT OF WORK No. 1</w:t>
      </w:r>
    </w:p>
    <w:p w14:paraId="107D8810" w14:textId="77777777" w:rsidR="009B0BEB" w:rsidRPr="00916456" w:rsidRDefault="009B0BEB" w:rsidP="009B0BEB">
      <w:pPr>
        <w:tabs>
          <w:tab w:val="left" w:pos="1890"/>
        </w:tabs>
        <w:jc w:val="center"/>
        <w:rPr>
          <w:rFonts w:ascii="Times New Roman" w:hAnsi="Times New Roman"/>
          <w:b/>
          <w:color w:val="000000"/>
        </w:rPr>
      </w:pPr>
    </w:p>
    <w:p w14:paraId="3AD97B38" w14:textId="77777777" w:rsidR="009B0BEB" w:rsidRPr="008B6B67" w:rsidRDefault="008B6B67" w:rsidP="009B0BEB">
      <w:pPr>
        <w:pStyle w:val="TOAHeading"/>
        <w:widowControl/>
        <w:tabs>
          <w:tab w:val="clear" w:pos="936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 w:val="left" w:pos="9792"/>
          <w:tab w:val="left" w:pos="10368"/>
          <w:tab w:val="left" w:pos="10944"/>
          <w:tab w:val="left" w:pos="11520"/>
          <w:tab w:val="left" w:pos="12096"/>
          <w:tab w:val="left" w:pos="12672"/>
          <w:tab w:val="left" w:pos="13248"/>
          <w:tab w:val="left" w:pos="13824"/>
          <w:tab w:val="left" w:pos="14400"/>
          <w:tab w:val="left" w:pos="14976"/>
          <w:tab w:val="left" w:pos="15552"/>
          <w:tab w:val="left" w:pos="16128"/>
          <w:tab w:val="left" w:pos="16704"/>
          <w:tab w:val="left" w:pos="17280"/>
          <w:tab w:val="left" w:pos="17856"/>
          <w:tab w:val="left" w:pos="18432"/>
          <w:tab w:val="left" w:pos="19008"/>
          <w:tab w:val="left" w:pos="19584"/>
          <w:tab w:val="left" w:pos="20160"/>
          <w:tab w:val="left" w:pos="20736"/>
          <w:tab w:val="left" w:pos="21312"/>
          <w:tab w:val="left" w:pos="21888"/>
          <w:tab w:val="left" w:pos="22464"/>
        </w:tabs>
        <w:ind w:right="-216"/>
        <w:jc w:val="center"/>
        <w:outlineLvl w:val="0"/>
        <w:rPr>
          <w:rFonts w:ascii="Times New Roman" w:hAnsi="Times New Roman"/>
          <w:b/>
          <w:sz w:val="32"/>
          <w:szCs w:val="32"/>
          <w:bdr w:val="single" w:sz="4" w:space="0" w:color="auto"/>
        </w:rPr>
      </w:pPr>
      <w:r w:rsidRPr="008B6B67">
        <w:rPr>
          <w:rFonts w:ascii="Times New Roman" w:hAnsi="Times New Roman"/>
          <w:b/>
          <w:sz w:val="32"/>
          <w:szCs w:val="32"/>
          <w:bdr w:val="single" w:sz="4" w:space="0" w:color="auto"/>
        </w:rPr>
        <w:t xml:space="preserve">Optimal </w:t>
      </w:r>
      <w:r w:rsidR="009B0BEB" w:rsidRPr="008B6B67">
        <w:rPr>
          <w:rFonts w:ascii="Times New Roman" w:hAnsi="Times New Roman"/>
          <w:b/>
          <w:sz w:val="32"/>
          <w:szCs w:val="32"/>
          <w:bdr w:val="single" w:sz="4" w:space="0" w:color="auto"/>
        </w:rPr>
        <w:t>Resource Allocation for Virtual Network Function (VNF) VMs in Network Functions Virtualization (NFV)</w:t>
      </w:r>
    </w:p>
    <w:p w14:paraId="4458F008" w14:textId="77777777" w:rsidR="008B6B67" w:rsidRDefault="008B6B67" w:rsidP="009B0BEB">
      <w:pPr>
        <w:pStyle w:val="TOAHeading"/>
        <w:widowControl/>
        <w:tabs>
          <w:tab w:val="clear" w:pos="936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 w:val="left" w:pos="9792"/>
          <w:tab w:val="left" w:pos="10368"/>
          <w:tab w:val="left" w:pos="10944"/>
          <w:tab w:val="left" w:pos="11520"/>
          <w:tab w:val="left" w:pos="12096"/>
          <w:tab w:val="left" w:pos="12672"/>
          <w:tab w:val="left" w:pos="13248"/>
          <w:tab w:val="left" w:pos="13824"/>
          <w:tab w:val="left" w:pos="14400"/>
          <w:tab w:val="left" w:pos="14976"/>
          <w:tab w:val="left" w:pos="15552"/>
          <w:tab w:val="left" w:pos="16128"/>
          <w:tab w:val="left" w:pos="16704"/>
          <w:tab w:val="left" w:pos="17280"/>
          <w:tab w:val="left" w:pos="17856"/>
          <w:tab w:val="left" w:pos="18432"/>
          <w:tab w:val="left" w:pos="19008"/>
          <w:tab w:val="left" w:pos="19584"/>
          <w:tab w:val="left" w:pos="20160"/>
          <w:tab w:val="left" w:pos="20736"/>
          <w:tab w:val="left" w:pos="21312"/>
          <w:tab w:val="left" w:pos="21888"/>
          <w:tab w:val="left" w:pos="22464"/>
        </w:tabs>
        <w:ind w:right="-216"/>
        <w:jc w:val="center"/>
        <w:outlineLvl w:val="0"/>
        <w:rPr>
          <w:rFonts w:ascii="Times New Roman" w:hAnsi="Times New Roman"/>
          <w:b/>
        </w:rPr>
      </w:pPr>
    </w:p>
    <w:p w14:paraId="22FD30D5" w14:textId="77777777" w:rsidR="009B0BEB" w:rsidRPr="008B6B67" w:rsidRDefault="009B0BEB" w:rsidP="008B6B67">
      <w:pPr>
        <w:pStyle w:val="TOAHeading"/>
        <w:widowControl/>
        <w:tabs>
          <w:tab w:val="clear" w:pos="936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 w:val="left" w:pos="9792"/>
          <w:tab w:val="left" w:pos="10368"/>
          <w:tab w:val="left" w:pos="10944"/>
          <w:tab w:val="left" w:pos="11520"/>
          <w:tab w:val="left" w:pos="12096"/>
          <w:tab w:val="left" w:pos="12672"/>
          <w:tab w:val="left" w:pos="13248"/>
          <w:tab w:val="left" w:pos="13824"/>
          <w:tab w:val="left" w:pos="14400"/>
          <w:tab w:val="left" w:pos="14976"/>
          <w:tab w:val="left" w:pos="15552"/>
          <w:tab w:val="left" w:pos="16128"/>
          <w:tab w:val="left" w:pos="16704"/>
          <w:tab w:val="left" w:pos="17280"/>
          <w:tab w:val="left" w:pos="17856"/>
          <w:tab w:val="left" w:pos="18432"/>
          <w:tab w:val="left" w:pos="19008"/>
          <w:tab w:val="left" w:pos="19584"/>
          <w:tab w:val="left" w:pos="20160"/>
          <w:tab w:val="left" w:pos="20736"/>
          <w:tab w:val="left" w:pos="21312"/>
          <w:tab w:val="left" w:pos="21888"/>
          <w:tab w:val="left" w:pos="22464"/>
        </w:tabs>
        <w:ind w:right="-216"/>
        <w:jc w:val="center"/>
        <w:outlineLvl w:val="0"/>
        <w:rPr>
          <w:rFonts w:ascii="Times New Roman" w:hAnsi="Times New Roman"/>
          <w:b/>
        </w:rPr>
      </w:pPr>
      <w:r>
        <w:rPr>
          <w:rFonts w:ascii="Times New Roman" w:hAnsi="Times New Roman"/>
          <w:b/>
        </w:rPr>
        <w:t>A Joint Research Project</w:t>
      </w:r>
      <w:r w:rsidR="008B6B67">
        <w:rPr>
          <w:rFonts w:ascii="Times New Roman" w:hAnsi="Times New Roman"/>
          <w:b/>
        </w:rPr>
        <w:t xml:space="preserve"> </w:t>
      </w:r>
      <w:r>
        <w:rPr>
          <w:rFonts w:ascii="Times New Roman" w:hAnsi="Times New Roman"/>
          <w:b/>
          <w:color w:val="000000"/>
        </w:rPr>
        <w:t>Between</w:t>
      </w:r>
    </w:p>
    <w:p w14:paraId="6647319F" w14:textId="77777777" w:rsidR="008B6B67" w:rsidRDefault="008B6B67" w:rsidP="009B0BEB">
      <w:pPr>
        <w:tabs>
          <w:tab w:val="left" w:pos="1890"/>
        </w:tabs>
        <w:jc w:val="center"/>
        <w:rPr>
          <w:rFonts w:ascii="Times New Roman" w:hAnsi="Times New Roman"/>
          <w:b/>
          <w:caps/>
          <w:color w:val="000000"/>
        </w:rPr>
      </w:pPr>
    </w:p>
    <w:p w14:paraId="54477D39" w14:textId="77777777" w:rsidR="009B0BEB" w:rsidRPr="00677055" w:rsidRDefault="009B0BEB" w:rsidP="009B0BEB">
      <w:pPr>
        <w:tabs>
          <w:tab w:val="left" w:pos="1890"/>
        </w:tabs>
        <w:jc w:val="center"/>
        <w:rPr>
          <w:rFonts w:ascii="Times New Roman" w:hAnsi="Times New Roman"/>
          <w:b/>
          <w:caps/>
          <w:color w:val="000000"/>
        </w:rPr>
      </w:pPr>
      <w:r w:rsidRPr="00677055">
        <w:rPr>
          <w:rFonts w:ascii="Times New Roman" w:hAnsi="Times New Roman"/>
          <w:b/>
          <w:caps/>
          <w:color w:val="000000"/>
        </w:rPr>
        <w:t xml:space="preserve">Dell </w:t>
      </w:r>
    </w:p>
    <w:p w14:paraId="559BD317" w14:textId="77777777" w:rsidR="009B0BEB" w:rsidRPr="00677055" w:rsidRDefault="009B0BEB" w:rsidP="009B0BEB">
      <w:pPr>
        <w:tabs>
          <w:tab w:val="left" w:pos="1890"/>
        </w:tabs>
        <w:jc w:val="center"/>
        <w:rPr>
          <w:rFonts w:ascii="Times New Roman" w:hAnsi="Times New Roman"/>
          <w:b/>
          <w:color w:val="000000"/>
        </w:rPr>
      </w:pPr>
      <w:r>
        <w:rPr>
          <w:rFonts w:ascii="Times New Roman" w:hAnsi="Times New Roman"/>
          <w:b/>
          <w:color w:val="000000"/>
        </w:rPr>
        <w:t xml:space="preserve">and </w:t>
      </w:r>
    </w:p>
    <w:p w14:paraId="55FDFBF6" w14:textId="77777777" w:rsidR="009B0BEB" w:rsidRDefault="009B0BEB" w:rsidP="009B0BEB">
      <w:pPr>
        <w:tabs>
          <w:tab w:val="left" w:pos="1890"/>
        </w:tabs>
        <w:jc w:val="center"/>
        <w:rPr>
          <w:rFonts w:ascii="Times New Roman" w:hAnsi="Times New Roman"/>
          <w:b/>
          <w:color w:val="000000"/>
        </w:rPr>
      </w:pPr>
      <w:r w:rsidRPr="009C4648">
        <w:rPr>
          <w:rFonts w:ascii="Times New Roman" w:hAnsi="Times New Roman"/>
          <w:b/>
          <w:color w:val="000000"/>
        </w:rPr>
        <w:t>INDIAN INSTITUTE OF TECHNOLOGY- MADRAS (IIT- MADRAS)</w:t>
      </w:r>
    </w:p>
    <w:p w14:paraId="0BB7E7B5" w14:textId="77777777" w:rsidR="009B0BEB" w:rsidRPr="00916456" w:rsidRDefault="009B0BEB" w:rsidP="009B0BEB">
      <w:pPr>
        <w:tabs>
          <w:tab w:val="left" w:pos="1890"/>
        </w:tabs>
        <w:jc w:val="center"/>
        <w:rPr>
          <w:rFonts w:ascii="Times New Roman" w:hAnsi="Times New Roman"/>
          <w:color w:val="000000"/>
        </w:rPr>
      </w:pPr>
    </w:p>
    <w:p w14:paraId="2940CE57" w14:textId="77777777" w:rsidR="009B0BEB" w:rsidRPr="00916456" w:rsidRDefault="009B0BEB" w:rsidP="009B0BEB">
      <w:pPr>
        <w:rPr>
          <w:rFonts w:ascii="Times New Roman" w:hAnsi="Times New Roman"/>
          <w:color w:val="000000"/>
        </w:rPr>
      </w:pPr>
      <w:r w:rsidRPr="00916456">
        <w:rPr>
          <w:rFonts w:ascii="Times New Roman" w:hAnsi="Times New Roman"/>
          <w:color w:val="000000"/>
        </w:rPr>
        <w:t xml:space="preserve">THIS STATEMENT OF WORK No. 1 (“SOW”): is entered into as of by and between </w:t>
      </w:r>
      <w:r w:rsidRPr="009C4648">
        <w:rPr>
          <w:rFonts w:ascii="Times New Roman" w:hAnsi="Times New Roman"/>
        </w:rPr>
        <w:t xml:space="preserve">the </w:t>
      </w:r>
      <w:r w:rsidRPr="009C4648">
        <w:rPr>
          <w:rFonts w:ascii="Times New Roman" w:hAnsi="Times New Roman"/>
          <w:b/>
        </w:rPr>
        <w:t>INDIAN INSTITUTE OF TECHNOLOGY- MADRAS (IIT- MADRAS</w:t>
      </w:r>
      <w:r>
        <w:rPr>
          <w:rFonts w:ascii="Times New Roman" w:hAnsi="Times New Roman"/>
          <w:b/>
        </w:rPr>
        <w:t xml:space="preserve">  </w:t>
      </w:r>
      <w:r>
        <w:rPr>
          <w:rFonts w:ascii="Times New Roman" w:hAnsi="Times New Roman"/>
        </w:rPr>
        <w:t xml:space="preserve"> </w:t>
      </w:r>
      <w:r w:rsidRPr="00916456">
        <w:rPr>
          <w:rFonts w:ascii="Times New Roman" w:hAnsi="Times New Roman"/>
          <w:color w:val="000000"/>
        </w:rPr>
        <w:t xml:space="preserve"> (“University”), and </w:t>
      </w:r>
      <w:bookmarkStart w:id="0" w:name="OLE_LINK2"/>
      <w:r w:rsidRPr="00916456">
        <w:rPr>
          <w:rFonts w:ascii="Times New Roman" w:hAnsi="Times New Roman"/>
          <w:color w:val="000000"/>
        </w:rPr>
        <w:t xml:space="preserve">Dell </w:t>
      </w:r>
      <w:bookmarkEnd w:id="0"/>
      <w:r w:rsidRPr="00916456">
        <w:rPr>
          <w:rFonts w:ascii="Times New Roman" w:hAnsi="Times New Roman"/>
          <w:color w:val="000000"/>
        </w:rPr>
        <w:t xml:space="preserve">Products L.P., a Texas limited partnership (“Dell”), is effective as of </w:t>
      </w:r>
      <w:r w:rsidR="00744716">
        <w:rPr>
          <w:rFonts w:ascii="Times New Roman" w:hAnsi="Times New Roman"/>
          <w:color w:val="000000"/>
        </w:rPr>
        <w:t>October</w:t>
      </w:r>
      <w:bookmarkStart w:id="1" w:name="_GoBack"/>
      <w:bookmarkEnd w:id="1"/>
      <w:r>
        <w:rPr>
          <w:rFonts w:ascii="Times New Roman" w:hAnsi="Times New Roman"/>
          <w:color w:val="000000"/>
        </w:rPr>
        <w:t xml:space="preserve"> 1st</w:t>
      </w:r>
      <w:r w:rsidRPr="00916456">
        <w:rPr>
          <w:rFonts w:ascii="Times New Roman" w:hAnsi="Times New Roman"/>
          <w:color w:val="000000"/>
        </w:rPr>
        <w:t>, 201</w:t>
      </w:r>
      <w:r>
        <w:rPr>
          <w:rFonts w:ascii="Times New Roman" w:hAnsi="Times New Roman"/>
          <w:color w:val="000000"/>
        </w:rPr>
        <w:t>5</w:t>
      </w:r>
      <w:r w:rsidRPr="00916456">
        <w:rPr>
          <w:rFonts w:ascii="Times New Roman" w:hAnsi="Times New Roman"/>
          <w:color w:val="000000"/>
        </w:rPr>
        <w:t xml:space="preserve"> (“Effective Date”).  </w:t>
      </w:r>
    </w:p>
    <w:p w14:paraId="3638B34D" w14:textId="77777777" w:rsidR="009B0BEB" w:rsidRPr="00916456" w:rsidRDefault="009B0BEB" w:rsidP="009B0BEB">
      <w:pPr>
        <w:tabs>
          <w:tab w:val="left" w:pos="1890"/>
        </w:tabs>
        <w:jc w:val="both"/>
        <w:rPr>
          <w:rFonts w:ascii="Times New Roman" w:hAnsi="Times New Roman"/>
          <w:color w:val="000000"/>
        </w:rPr>
      </w:pPr>
    </w:p>
    <w:p w14:paraId="384366B1" w14:textId="77777777" w:rsidR="009B0BEB" w:rsidRPr="00916456" w:rsidRDefault="009B0BEB" w:rsidP="009B0BEB">
      <w:pPr>
        <w:tabs>
          <w:tab w:val="left" w:pos="1890"/>
        </w:tabs>
        <w:jc w:val="both"/>
        <w:rPr>
          <w:rFonts w:ascii="Times New Roman" w:hAnsi="Times New Roman"/>
          <w:color w:val="000000"/>
        </w:rPr>
      </w:pPr>
      <w:r w:rsidRPr="00916456">
        <w:rPr>
          <w:rFonts w:ascii="Times New Roman" w:hAnsi="Times New Roman"/>
          <w:color w:val="000000"/>
        </w:rPr>
        <w:t>This SOW is governed by the University Program Joint Collaboration Agreement (“Agreement”), between Dell and University dated</w:t>
      </w:r>
      <w:r>
        <w:rPr>
          <w:rFonts w:ascii="Times New Roman" w:hAnsi="Times New Roman"/>
          <w:color w:val="000000"/>
        </w:rPr>
        <w:t>_____________________________________</w:t>
      </w:r>
      <w:r w:rsidRPr="00916456">
        <w:rPr>
          <w:rFonts w:ascii="Times New Roman" w:hAnsi="Times New Roman"/>
          <w:color w:val="000000"/>
        </w:rPr>
        <w:t>, and is fully incorporated therein.  In the event of a conflict between the terms of the Agreement and the provisions of this SOW, this SOW shall govern and control.  All terms used in this SOW and not otherwise defined herein will have the same meaning as in the Agreement.</w:t>
      </w:r>
    </w:p>
    <w:p w14:paraId="0CC7665A" w14:textId="77777777" w:rsidR="009B0BEB" w:rsidRPr="00916456" w:rsidRDefault="009B0BEB" w:rsidP="009B0BEB">
      <w:pPr>
        <w:tabs>
          <w:tab w:val="left" w:pos="1890"/>
        </w:tabs>
        <w:rPr>
          <w:rFonts w:ascii="Times New Roman" w:hAnsi="Times New Roman"/>
          <w:color w:val="000000"/>
        </w:rPr>
      </w:pPr>
    </w:p>
    <w:p w14:paraId="58AE3A33" w14:textId="77777777" w:rsidR="009B0BEB" w:rsidRPr="00916456" w:rsidRDefault="009B0BEB" w:rsidP="009B0BEB">
      <w:pPr>
        <w:tabs>
          <w:tab w:val="left" w:pos="1890"/>
        </w:tabs>
        <w:rPr>
          <w:rFonts w:ascii="Times New Roman" w:hAnsi="Times New Roman"/>
          <w:color w:val="000000"/>
        </w:rPr>
      </w:pPr>
    </w:p>
    <w:p w14:paraId="2EFB9683" w14:textId="77777777" w:rsidR="00EC0B04" w:rsidRDefault="00EC0B04">
      <w:pPr>
        <w:rPr>
          <w:rFonts w:asciiTheme="majorHAnsi" w:eastAsiaTheme="majorEastAsia" w:hAnsiTheme="majorHAnsi" w:cstheme="majorBidi"/>
          <w:b/>
          <w:color w:val="2E74B5" w:themeColor="accent1" w:themeShade="BF"/>
          <w:sz w:val="32"/>
          <w:szCs w:val="32"/>
          <w:u w:val="single"/>
        </w:rPr>
      </w:pPr>
      <w:r>
        <w:br w:type="page"/>
      </w:r>
    </w:p>
    <w:p w14:paraId="04C9ED38" w14:textId="77777777" w:rsidR="009B0BEB" w:rsidRDefault="007E4967" w:rsidP="00760B2A">
      <w:pPr>
        <w:pStyle w:val="Heading1"/>
      </w:pPr>
      <w:r w:rsidRPr="001C4780">
        <w:lastRenderedPageBreak/>
        <w:t>Background</w:t>
      </w:r>
    </w:p>
    <w:p w14:paraId="519E37B6" w14:textId="77777777" w:rsidR="007E4967" w:rsidRDefault="007E4967" w:rsidP="007E4967">
      <w:pPr>
        <w:rPr>
          <w:rFonts w:hint="eastAsia"/>
        </w:rPr>
      </w:pPr>
      <w:r>
        <w:t>Network Functions Virtualization (NFV) is an information systems architecture concept in which network functions such as load balancing, firewall, intrusion detectio</w:t>
      </w:r>
      <w:r w:rsidR="009421CB">
        <w:t xml:space="preserve">n, virtual-private network, WAN </w:t>
      </w:r>
      <w:r>
        <w:t>acceleration, and carrier functions like content distribution (CDN), radio access (RAN), converged voice and data networks like Evolved Packet Core (EPC), IP-based multi-media subsystems (IMS), and radio-to-Internet gateways (GGSN) are implemented completely in software running in a virtual environment comprising commodity components such as x86 servers and hypervisors. The advantages to this approach over traditional appliance models delivered using physical network architecture are: reduced cost, the ability to construct services and configure/reconfigure them dynamically, and the ability to combine them (called “chaining”) to create composite services (</w:t>
      </w:r>
      <w:r>
        <w:rPr>
          <w:i/>
        </w:rPr>
        <w:t>e.g.</w:t>
      </w:r>
      <w:r>
        <w:t xml:space="preserve">, VPN with load-balancing).  A reasonably complete introduction can be found here: </w:t>
      </w:r>
      <w:hyperlink r:id="rId8" w:history="1">
        <w:r w:rsidRPr="00746496">
          <w:rPr>
            <w:rStyle w:val="Hyperlink"/>
          </w:rPr>
          <w:t>http://en.wikipedia.org/wiki/Network_Functions_Virtualization</w:t>
        </w:r>
      </w:hyperlink>
      <w:r>
        <w:t xml:space="preserve"> </w:t>
      </w:r>
    </w:p>
    <w:p w14:paraId="3DCC2E10" w14:textId="77777777" w:rsidR="007E4967" w:rsidRDefault="007E4967" w:rsidP="007E4967">
      <w:pPr>
        <w:rPr>
          <w:rFonts w:hint="eastAsia"/>
        </w:rPr>
      </w:pPr>
      <w:r>
        <w:t xml:space="preserve">The European Telecommunications Standards Institute (ETSI) is one organization that has made substantial progress in this vein.  Dell is currently a participant in the ETSI NFV activity, which is described here: </w:t>
      </w:r>
      <w:hyperlink r:id="rId9" w:history="1">
        <w:r w:rsidRPr="00B46A05">
          <w:rPr>
            <w:rStyle w:val="Hyperlink"/>
          </w:rPr>
          <w:t>http://www.etsi.org/index.php/technologies-clusters/technologies/nfv</w:t>
        </w:r>
      </w:hyperlink>
      <w:r w:rsidR="00F7246F">
        <w:rPr>
          <w:rStyle w:val="Hyperlink"/>
        </w:rPr>
        <w:t xml:space="preserve">. </w:t>
      </w:r>
      <w:r>
        <w:rPr>
          <w:rStyle w:val="Hyperlink"/>
        </w:rPr>
        <w:t xml:space="preserve"> </w:t>
      </w:r>
      <w:r>
        <w:t xml:space="preserve">We adopt ETSI’s nomenclature to discuss and explain NFV concepts. </w:t>
      </w:r>
    </w:p>
    <w:p w14:paraId="5D0FF9B2" w14:textId="77777777" w:rsidR="00970B54" w:rsidRPr="00970B54" w:rsidRDefault="000F59BB" w:rsidP="00970B54">
      <w:pPr>
        <w:rPr>
          <w:rFonts w:hint="eastAsia"/>
        </w:rPr>
      </w:pPr>
      <w:r w:rsidRPr="00970B54">
        <w:rPr>
          <w:noProof/>
          <w:lang w:eastAsia="en-US"/>
        </w:rPr>
        <w:drawing>
          <wp:anchor distT="0" distB="0" distL="114300" distR="114300" simplePos="0" relativeHeight="251658240" behindDoc="0" locked="0" layoutInCell="1" allowOverlap="1" wp14:anchorId="63FE5015" wp14:editId="2E5330F6">
            <wp:simplePos x="0" y="0"/>
            <wp:positionH relativeFrom="margin">
              <wp:align>left</wp:align>
            </wp:positionH>
            <wp:positionV relativeFrom="paragraph">
              <wp:posOffset>1388745</wp:posOffset>
            </wp:positionV>
            <wp:extent cx="3873500" cy="280098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77566" cy="2803758"/>
                    </a:xfrm>
                    <a:prstGeom prst="rect">
                      <a:avLst/>
                    </a:prstGeom>
                  </pic:spPr>
                </pic:pic>
              </a:graphicData>
            </a:graphic>
            <wp14:sizeRelH relativeFrom="margin">
              <wp14:pctWidth>0</wp14:pctWidth>
            </wp14:sizeRelH>
            <wp14:sizeRelV relativeFrom="margin">
              <wp14:pctHeight>0</wp14:pctHeight>
            </wp14:sizeRelV>
          </wp:anchor>
        </w:drawing>
      </w:r>
      <w:r w:rsidR="00970B54" w:rsidRPr="00970B54">
        <w:t>In NFV, a Network Service (NS) is the top-level deliverable – a functionally complete set of nodes that can participate meaningfully in a network forwarding graph just as a physically-staged service would. Each NS comprises one or more VNFs, which in turn are composed of one or more VNF Components (VNFC).  The VNFCs map one-to-one with the execution container supported by the underlying Network Function Virtualization Infrastructure (NFVI). Without loss of generality, and as is found in current best practice, these containers are usually virtual machines running in a hypervisor environment on top of commodity hardware.  A common interpretation</w:t>
      </w:r>
      <w:r w:rsidR="00970B54">
        <w:t xml:space="preserve"> of this abstraction hierarchy</w:t>
      </w:r>
      <w:r w:rsidR="00970B54" w:rsidRPr="00970B54">
        <w:t xml:space="preserve"> is shown in </w:t>
      </w:r>
      <w:r w:rsidR="00970B54" w:rsidRPr="00970B54">
        <w:fldChar w:fldCharType="begin"/>
      </w:r>
      <w:r w:rsidR="00970B54" w:rsidRPr="00970B54">
        <w:instrText xml:space="preserve"> REF _Ref399234957 \h </w:instrText>
      </w:r>
      <w:r w:rsidR="00970B54" w:rsidRPr="00970B54">
        <w:fldChar w:fldCharType="separate"/>
      </w:r>
      <w:r w:rsidR="00B04C8E" w:rsidRPr="00970B54">
        <w:rPr>
          <w:i/>
          <w:iCs/>
        </w:rPr>
        <w:t xml:space="preserve">Figure </w:t>
      </w:r>
      <w:r w:rsidR="00B04C8E">
        <w:rPr>
          <w:i/>
          <w:iCs/>
          <w:noProof/>
        </w:rPr>
        <w:t>1</w:t>
      </w:r>
      <w:r w:rsidR="00970B54" w:rsidRPr="00970B54">
        <w:fldChar w:fldCharType="end"/>
      </w:r>
      <w:r w:rsidR="00970B54" w:rsidRPr="00970B54">
        <w:t xml:space="preserve">.  </w:t>
      </w:r>
    </w:p>
    <w:p w14:paraId="48EB125B" w14:textId="77777777" w:rsidR="00970B54" w:rsidRPr="00970B54" w:rsidRDefault="00970B54" w:rsidP="00970B54">
      <w:pPr>
        <w:rPr>
          <w:rFonts w:hint="eastAsia"/>
        </w:rPr>
      </w:pPr>
    </w:p>
    <w:p w14:paraId="7D2C0E16" w14:textId="77777777" w:rsidR="00970B54" w:rsidRPr="00970B54" w:rsidRDefault="00970B54" w:rsidP="00970B54">
      <w:pPr>
        <w:rPr>
          <w:rFonts w:hint="eastAsia"/>
          <w:i/>
          <w:iCs/>
        </w:rPr>
      </w:pPr>
      <w:bookmarkStart w:id="2" w:name="_Ref399234957"/>
      <w:r w:rsidRPr="00970B54">
        <w:rPr>
          <w:i/>
          <w:iCs/>
        </w:rPr>
        <w:t xml:space="preserve">Figure </w:t>
      </w:r>
      <w:r w:rsidRPr="00970B54">
        <w:rPr>
          <w:i/>
          <w:iCs/>
        </w:rPr>
        <w:fldChar w:fldCharType="begin"/>
      </w:r>
      <w:r w:rsidRPr="00970B54">
        <w:rPr>
          <w:i/>
          <w:iCs/>
        </w:rPr>
        <w:instrText xml:space="preserve"> SEQ Figure \* ARABIC </w:instrText>
      </w:r>
      <w:r w:rsidRPr="00970B54">
        <w:rPr>
          <w:i/>
          <w:iCs/>
        </w:rPr>
        <w:fldChar w:fldCharType="separate"/>
      </w:r>
      <w:r w:rsidR="00B04C8E">
        <w:rPr>
          <w:i/>
          <w:iCs/>
          <w:noProof/>
        </w:rPr>
        <w:t>1</w:t>
      </w:r>
      <w:r w:rsidRPr="00970B54">
        <w:fldChar w:fldCharType="end"/>
      </w:r>
      <w:bookmarkEnd w:id="2"/>
      <w:r w:rsidRPr="00970B54">
        <w:rPr>
          <w:i/>
          <w:iCs/>
        </w:rPr>
        <w:t>-Common Interpretation of NFV Network Service architecture</w:t>
      </w:r>
    </w:p>
    <w:p w14:paraId="1E256AD0" w14:textId="77777777" w:rsidR="00970B54" w:rsidRPr="00970B54" w:rsidRDefault="00970B54" w:rsidP="00970B54">
      <w:pPr>
        <w:rPr>
          <w:rFonts w:hint="eastAsia"/>
        </w:rPr>
      </w:pPr>
      <w:r w:rsidRPr="00970B54">
        <w:fldChar w:fldCharType="begin"/>
      </w:r>
      <w:r w:rsidRPr="00970B54">
        <w:instrText xml:space="preserve"> REF _Ref399234957 \h </w:instrText>
      </w:r>
      <w:r w:rsidRPr="00970B54">
        <w:fldChar w:fldCharType="separate"/>
      </w:r>
      <w:r w:rsidR="00B04C8E" w:rsidRPr="00970B54">
        <w:rPr>
          <w:i/>
          <w:iCs/>
        </w:rPr>
        <w:t xml:space="preserve">Figure </w:t>
      </w:r>
      <w:r w:rsidR="00B04C8E">
        <w:rPr>
          <w:i/>
          <w:iCs/>
          <w:noProof/>
        </w:rPr>
        <w:t>1</w:t>
      </w:r>
      <w:r w:rsidRPr="00970B54">
        <w:fldChar w:fldCharType="end"/>
      </w:r>
      <w:r w:rsidRPr="00970B54">
        <w:t xml:space="preserve"> applies to the architecture of the NS once constructed.  It does not speak to the means by which the NS was created and configured, nor does it show the relationship of this particular NS to others in a forwarding graph.  To fully realize the value of NFV, NS lifecycles must be managed and automated, and a large part of standardization work is directed at this problem.  ETSI refers to the domain as Management and Orchestration (MANO). </w:t>
      </w:r>
    </w:p>
    <w:p w14:paraId="1C7F7B1E" w14:textId="77777777" w:rsidR="00970B54" w:rsidRPr="00970B54" w:rsidRDefault="00970B54" w:rsidP="00970B54">
      <w:pPr>
        <w:rPr>
          <w:rFonts w:hint="eastAsia"/>
        </w:rPr>
      </w:pPr>
      <w:r w:rsidRPr="00970B54">
        <w:lastRenderedPageBreak/>
        <w:t xml:space="preserve">As shown below in </w:t>
      </w:r>
      <w:r w:rsidRPr="00970B54">
        <w:fldChar w:fldCharType="begin"/>
      </w:r>
      <w:r w:rsidRPr="00970B54">
        <w:instrText xml:space="preserve"> REF _Ref399236494 \h </w:instrText>
      </w:r>
      <w:r w:rsidRPr="00970B54">
        <w:fldChar w:fldCharType="separate"/>
      </w:r>
      <w:r w:rsidR="00B04C8E" w:rsidRPr="00970B54">
        <w:rPr>
          <w:i/>
          <w:iCs/>
        </w:rPr>
        <w:t xml:space="preserve">Figure </w:t>
      </w:r>
      <w:r w:rsidR="00B04C8E">
        <w:rPr>
          <w:i/>
          <w:iCs/>
          <w:noProof/>
        </w:rPr>
        <w:t>2</w:t>
      </w:r>
      <w:r w:rsidRPr="00970B54">
        <w:fldChar w:fldCharType="end"/>
      </w:r>
      <w:r w:rsidRPr="00970B54">
        <w:t>, MANO introduces several new entities to facilitate the management framework discussion.  The contents of the dashed box compose the MANO itself:</w:t>
      </w:r>
    </w:p>
    <w:p w14:paraId="61A2E14C" w14:textId="77777777" w:rsidR="00970B54" w:rsidRPr="00970B54" w:rsidRDefault="00970B54" w:rsidP="00970B54">
      <w:pPr>
        <w:numPr>
          <w:ilvl w:val="0"/>
          <w:numId w:val="12"/>
        </w:numPr>
        <w:rPr>
          <w:rFonts w:hint="eastAsia"/>
        </w:rPr>
      </w:pPr>
      <w:r w:rsidRPr="00970B54">
        <w:t xml:space="preserve">NFV Orchestrator (NFVO): Manages Network Service lifecycles.  The NFVO also has state information for the service catalog, VNF catalog, set of currently instantiated objects, and what resources are available (to support NFVO planning algorithms).  </w:t>
      </w:r>
    </w:p>
    <w:p w14:paraId="40AA11AD" w14:textId="77777777" w:rsidR="00970B54" w:rsidRPr="00970B54" w:rsidRDefault="00970B54" w:rsidP="00970B54">
      <w:pPr>
        <w:numPr>
          <w:ilvl w:val="0"/>
          <w:numId w:val="12"/>
        </w:numPr>
        <w:rPr>
          <w:rFonts w:hint="eastAsia"/>
        </w:rPr>
      </w:pPr>
      <w:r w:rsidRPr="00970B54">
        <w:t>VNF Manager (VNFM): Manages the lifecycle of VNFs the NFVO has requested. VNF Vendors often provide this management front-end to their VNFs, although “generic” VNF Managers may eventually emerge with the proper standards.  In current implementations, there are often many VNFMs depending on how many different vendors and instances of VNFs are deployed.</w:t>
      </w:r>
    </w:p>
    <w:p w14:paraId="5774F75B" w14:textId="77777777" w:rsidR="00970B54" w:rsidRPr="00970B54" w:rsidRDefault="00970B54" w:rsidP="00970B54">
      <w:pPr>
        <w:numPr>
          <w:ilvl w:val="0"/>
          <w:numId w:val="12"/>
        </w:numPr>
        <w:rPr>
          <w:rFonts w:hint="eastAsia"/>
        </w:rPr>
      </w:pPr>
      <w:r w:rsidRPr="00970B54">
        <w:t>Virtualized Infrastructure Manager (VIM): Translates VNFM requests to the underlying virtual infrastructure (VNFI).  In practice, this is the software provided by the virtualization or cloud vendor to manage the environment (OpenStack, vSphere API, AWS API, etc.).</w:t>
      </w:r>
    </w:p>
    <w:p w14:paraId="3D425246" w14:textId="77777777" w:rsidR="00970B54" w:rsidRPr="00970B54" w:rsidRDefault="00970B54" w:rsidP="00970B54">
      <w:pPr>
        <w:rPr>
          <w:rFonts w:hint="eastAsia"/>
        </w:rPr>
      </w:pPr>
      <w:r w:rsidRPr="00970B54">
        <w:t xml:space="preserve">There are also pre-existing Operational and Business Support Systems, and an Element Management System already found in telco infrastructures, with which VNFs must interact.  The Element Manager (EM) is responsible for security, configuration, fault detection and remediation, and metering (billing) of network elements.  </w:t>
      </w:r>
    </w:p>
    <w:p w14:paraId="345B16B4" w14:textId="77777777" w:rsidR="00970B54" w:rsidRPr="00970B54" w:rsidRDefault="00D1064C" w:rsidP="00970B54">
      <w:pPr>
        <w:rPr>
          <w:rFonts w:hint="eastAsia"/>
        </w:rPr>
      </w:pPr>
      <w:r>
        <w:rPr>
          <w:noProof/>
          <w:lang w:eastAsia="en-US"/>
        </w:rPr>
        <w:drawing>
          <wp:inline distT="0" distB="0" distL="0" distR="0" wp14:anchorId="488A2675" wp14:editId="76F22F37">
            <wp:extent cx="5943600" cy="4110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8B307.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4110355"/>
                    </a:xfrm>
                    <a:prstGeom prst="rect">
                      <a:avLst/>
                    </a:prstGeom>
                  </pic:spPr>
                </pic:pic>
              </a:graphicData>
            </a:graphic>
          </wp:inline>
        </w:drawing>
      </w:r>
    </w:p>
    <w:p w14:paraId="2582D7FA" w14:textId="77777777" w:rsidR="00970B54" w:rsidRPr="00D1064C" w:rsidRDefault="00970B54" w:rsidP="00970B54">
      <w:pPr>
        <w:rPr>
          <w:rFonts w:hint="eastAsia"/>
          <w:i/>
          <w:iCs/>
          <w:lang w:val="it-IT"/>
        </w:rPr>
      </w:pPr>
      <w:bookmarkStart w:id="3" w:name="_Ref399236494"/>
      <w:r w:rsidRPr="00D1064C">
        <w:rPr>
          <w:i/>
          <w:iCs/>
          <w:lang w:val="it-IT"/>
        </w:rPr>
        <w:t xml:space="preserve">Figure </w:t>
      </w:r>
      <w:r w:rsidRPr="00970B54">
        <w:rPr>
          <w:i/>
          <w:iCs/>
        </w:rPr>
        <w:fldChar w:fldCharType="begin"/>
      </w:r>
      <w:r w:rsidRPr="00D1064C">
        <w:rPr>
          <w:i/>
          <w:iCs/>
          <w:lang w:val="it-IT"/>
        </w:rPr>
        <w:instrText xml:space="preserve"> SEQ Figure \* ARABIC </w:instrText>
      </w:r>
      <w:r w:rsidRPr="00970B54">
        <w:rPr>
          <w:i/>
          <w:iCs/>
        </w:rPr>
        <w:fldChar w:fldCharType="separate"/>
      </w:r>
      <w:r w:rsidR="00B04C8E" w:rsidRPr="00D1064C">
        <w:rPr>
          <w:i/>
          <w:iCs/>
          <w:noProof/>
          <w:lang w:val="it-IT"/>
        </w:rPr>
        <w:t>2</w:t>
      </w:r>
      <w:r w:rsidRPr="00970B54">
        <w:fldChar w:fldCharType="end"/>
      </w:r>
      <w:bookmarkEnd w:id="3"/>
      <w:r w:rsidRPr="00D1064C">
        <w:rPr>
          <w:i/>
          <w:iCs/>
          <w:lang w:val="it-IT"/>
        </w:rPr>
        <w:t xml:space="preserve">- ETSI MANO </w:t>
      </w:r>
      <w:r w:rsidR="00D1064C" w:rsidRPr="00D1064C">
        <w:rPr>
          <w:i/>
          <w:iCs/>
          <w:lang w:val="it-IT"/>
        </w:rPr>
        <w:t>Architecture (V1.1.1</w:t>
      </w:r>
      <w:r w:rsidRPr="00D1064C">
        <w:rPr>
          <w:i/>
          <w:iCs/>
          <w:lang w:val="it-IT"/>
        </w:rPr>
        <w:t>)</w:t>
      </w:r>
    </w:p>
    <w:p w14:paraId="27A44A78" w14:textId="77777777" w:rsidR="00970B54" w:rsidRPr="00970B54" w:rsidRDefault="00970B54" w:rsidP="00970B54">
      <w:pPr>
        <w:rPr>
          <w:rFonts w:hint="eastAsia"/>
        </w:rPr>
      </w:pPr>
      <w:r w:rsidRPr="00970B54">
        <w:lastRenderedPageBreak/>
        <w:fldChar w:fldCharType="begin"/>
      </w:r>
      <w:r w:rsidRPr="00970B54">
        <w:instrText xml:space="preserve"> REF _Ref399236494 \h </w:instrText>
      </w:r>
      <w:r w:rsidRPr="00970B54">
        <w:fldChar w:fldCharType="separate"/>
      </w:r>
      <w:r w:rsidR="00B04C8E" w:rsidRPr="00970B54">
        <w:rPr>
          <w:i/>
          <w:iCs/>
        </w:rPr>
        <w:t xml:space="preserve">Figure </w:t>
      </w:r>
      <w:r w:rsidR="00B04C8E">
        <w:rPr>
          <w:i/>
          <w:iCs/>
          <w:noProof/>
        </w:rPr>
        <w:t>2</w:t>
      </w:r>
      <w:r w:rsidRPr="00970B54">
        <w:fldChar w:fldCharType="end"/>
      </w:r>
      <w:r w:rsidRPr="00970B54">
        <w:t xml:space="preserve"> calls out six specific interfaces that MANO uses to implement communication between the components participating in the orchestration, with the OSS/BSS being the origin of the orchestrated actions:</w:t>
      </w:r>
    </w:p>
    <w:p w14:paraId="64C99D5B" w14:textId="77777777" w:rsidR="00970B54" w:rsidRPr="00970B54" w:rsidRDefault="00970B54" w:rsidP="00970B54">
      <w:pPr>
        <w:numPr>
          <w:ilvl w:val="0"/>
          <w:numId w:val="13"/>
        </w:numPr>
        <w:rPr>
          <w:rFonts w:hint="eastAsia"/>
        </w:rPr>
      </w:pPr>
      <w:r w:rsidRPr="00970B54">
        <w:rPr>
          <w:u w:val="single"/>
        </w:rPr>
        <w:t>Os-</w:t>
      </w:r>
      <w:r w:rsidR="002702B1">
        <w:rPr>
          <w:u w:val="single"/>
        </w:rPr>
        <w:t>Ma-n</w:t>
      </w:r>
      <w:r w:rsidRPr="00970B54">
        <w:rPr>
          <w:u w:val="single"/>
        </w:rPr>
        <w:t>fvo:</w:t>
      </w:r>
      <w:r w:rsidRPr="00970B54">
        <w:t xml:space="preserve"> The NFVO receives directives from the OSS/BSS systems to standup and teardown services as the business objectives dictate.  The NFVO also provides information to the OSS/BSS regarding current configuration, usage, and other operational details of interest.</w:t>
      </w:r>
    </w:p>
    <w:p w14:paraId="25A69C01" w14:textId="77777777" w:rsidR="00970B54" w:rsidRPr="00970B54" w:rsidRDefault="002702B1" w:rsidP="00970B54">
      <w:pPr>
        <w:numPr>
          <w:ilvl w:val="0"/>
          <w:numId w:val="13"/>
        </w:numPr>
        <w:rPr>
          <w:rFonts w:hint="eastAsia"/>
        </w:rPr>
      </w:pPr>
      <w:r>
        <w:rPr>
          <w:u w:val="single"/>
        </w:rPr>
        <w:t>Or</w:t>
      </w:r>
      <w:r w:rsidR="00970B54" w:rsidRPr="00970B54">
        <w:rPr>
          <w:u w:val="single"/>
        </w:rPr>
        <w:t>-Vnfm:</w:t>
      </w:r>
      <w:r w:rsidR="00970B54" w:rsidRPr="00970B54">
        <w:t xml:space="preserve"> The NFVO calls the VNFM to offload the lifecycle management of a single VNF instance.  That instance, and potentially other VNF instances, compose a network service</w:t>
      </w:r>
      <w:ins w:id="4" w:author="Venkataswami, Balaji Venkat" w:date="2015-01-05T13:24:00Z">
        <w:r w:rsidR="00970B54" w:rsidRPr="00970B54">
          <w:t xml:space="preserve"> that</w:t>
        </w:r>
      </w:ins>
      <w:r w:rsidR="00970B54" w:rsidRPr="00970B54">
        <w:t xml:space="preserve"> the NFVO manages.   There may in practice be many VNFMs, so the Nfvo-Vnfm could be a 1-to-many pattern. </w:t>
      </w:r>
    </w:p>
    <w:p w14:paraId="03BB9414" w14:textId="77777777" w:rsidR="00970B54" w:rsidRPr="00970B54" w:rsidRDefault="00970B54" w:rsidP="00970B54">
      <w:pPr>
        <w:numPr>
          <w:ilvl w:val="0"/>
          <w:numId w:val="13"/>
        </w:numPr>
        <w:rPr>
          <w:rFonts w:hint="eastAsia"/>
        </w:rPr>
      </w:pPr>
      <w:r w:rsidRPr="00970B54">
        <w:rPr>
          <w:u w:val="single"/>
        </w:rPr>
        <w:t>Ve</w:t>
      </w:r>
      <w:r w:rsidR="00426D0C">
        <w:rPr>
          <w:u w:val="single"/>
        </w:rPr>
        <w:t>-Vnfm-em</w:t>
      </w:r>
      <w:r w:rsidRPr="00970B54">
        <w:rPr>
          <w:u w:val="single"/>
        </w:rPr>
        <w:t>:</w:t>
      </w:r>
      <w:r w:rsidRPr="00970B54">
        <w:t xml:space="preserve"> For EMs that are aware of NFV, this interface enables communication between the EM and the VNFM for coordinating their actions in many aspects of the VNF lifecycle. </w:t>
      </w:r>
    </w:p>
    <w:p w14:paraId="4E2C8234" w14:textId="77777777" w:rsidR="00970B54" w:rsidRPr="00970B54" w:rsidRDefault="00970B54" w:rsidP="00970B54">
      <w:pPr>
        <w:numPr>
          <w:ilvl w:val="0"/>
          <w:numId w:val="13"/>
        </w:numPr>
        <w:rPr>
          <w:rFonts w:hint="eastAsia"/>
        </w:rPr>
      </w:pPr>
      <w:r w:rsidRPr="00970B54">
        <w:rPr>
          <w:u w:val="single"/>
        </w:rPr>
        <w:t>Ve</w:t>
      </w:r>
      <w:r w:rsidR="00426D0C">
        <w:rPr>
          <w:u w:val="single"/>
        </w:rPr>
        <w:t>-Vnfm-vnf</w:t>
      </w:r>
      <w:r w:rsidRPr="00970B54">
        <w:rPr>
          <w:u w:val="single"/>
        </w:rPr>
        <w:t>:</w:t>
      </w:r>
      <w:r w:rsidRPr="00970B54">
        <w:t xml:space="preserve"> VNFMs manage VNFs across this interface.  Since VNFMs typically manage many VNF instances, this is a 1-to-many pattern.</w:t>
      </w:r>
    </w:p>
    <w:p w14:paraId="1C8BF4E9" w14:textId="77777777" w:rsidR="00970B54" w:rsidRPr="00970B54" w:rsidRDefault="00970B54" w:rsidP="00970B54">
      <w:pPr>
        <w:numPr>
          <w:ilvl w:val="0"/>
          <w:numId w:val="13"/>
        </w:numPr>
        <w:rPr>
          <w:rFonts w:hint="eastAsia"/>
        </w:rPr>
      </w:pPr>
      <w:r w:rsidRPr="00970B54">
        <w:rPr>
          <w:u w:val="single"/>
        </w:rPr>
        <w:t>Vi-Vnfm:</w:t>
      </w:r>
      <w:r w:rsidRPr="00970B54">
        <w:t xml:space="preserve"> To instantiate a VNF, a VNFM must interact with the virtual infrastructure to create the virtual machine, configure it, and start it.  This interface is heavily dependent upon the underlying infrastructure technology (OpenStack, VMware, Amazon, Microsoft, etc.) </w:t>
      </w:r>
    </w:p>
    <w:p w14:paraId="403F5753" w14:textId="77777777" w:rsidR="00970B54" w:rsidRPr="00970B54" w:rsidRDefault="00970B54" w:rsidP="00970B54">
      <w:pPr>
        <w:numPr>
          <w:ilvl w:val="0"/>
          <w:numId w:val="13"/>
        </w:numPr>
        <w:rPr>
          <w:rFonts w:hint="eastAsia"/>
        </w:rPr>
      </w:pPr>
      <w:r w:rsidRPr="00970B54">
        <w:rPr>
          <w:u w:val="single"/>
        </w:rPr>
        <w:t>Nf-Vi:</w:t>
      </w:r>
      <w:r w:rsidRPr="00970B54">
        <w:t xml:space="preserve"> This is the interface the VIM uses to manage the NFVI.  In practice, this is a combination of IPMI, SNMP, and hypervisor APIs that virtualization and cloud software address.</w:t>
      </w:r>
    </w:p>
    <w:p w14:paraId="5905EC55" w14:textId="77777777" w:rsidR="00970B54" w:rsidRDefault="00C761D6" w:rsidP="007E4967">
      <w:pPr>
        <w:numPr>
          <w:ilvl w:val="0"/>
          <w:numId w:val="13"/>
        </w:numPr>
        <w:rPr>
          <w:rFonts w:hint="eastAsia"/>
        </w:rPr>
      </w:pPr>
      <w:r>
        <w:rPr>
          <w:u w:val="single"/>
        </w:rPr>
        <w:t>Or</w:t>
      </w:r>
      <w:r w:rsidR="00970B54" w:rsidRPr="00970B54">
        <w:rPr>
          <w:u w:val="single"/>
        </w:rPr>
        <w:t>-Vi:</w:t>
      </w:r>
      <w:r w:rsidR="00970B54" w:rsidRPr="00970B54">
        <w:t xml:space="preserve"> This interface allows the NVFO to directly interrogate the VIM for resource planning purposes, and for synchronizing the artifact catalogs with image libraries (virtual machine images).</w:t>
      </w:r>
    </w:p>
    <w:p w14:paraId="53486945" w14:textId="77777777" w:rsidR="00046F74" w:rsidRDefault="00046F74">
      <w:pPr>
        <w:rPr>
          <w:rFonts w:asciiTheme="majorHAnsi" w:eastAsiaTheme="majorEastAsia" w:hAnsiTheme="majorHAnsi" w:cstheme="majorBidi"/>
          <w:color w:val="2E74B5" w:themeColor="accent1" w:themeShade="BF"/>
          <w:sz w:val="26"/>
          <w:szCs w:val="26"/>
        </w:rPr>
      </w:pPr>
      <w:r>
        <w:br w:type="page"/>
      </w:r>
    </w:p>
    <w:p w14:paraId="1BFB6797" w14:textId="77777777" w:rsidR="007E4967" w:rsidRDefault="001C4780" w:rsidP="00760B2A">
      <w:pPr>
        <w:pStyle w:val="Heading1"/>
      </w:pPr>
      <w:r w:rsidRPr="001C4780">
        <w:lastRenderedPageBreak/>
        <w:t xml:space="preserve">Project </w:t>
      </w:r>
      <w:r w:rsidR="00A667F6">
        <w:t>Objectives</w:t>
      </w:r>
    </w:p>
    <w:p w14:paraId="16C1D86F" w14:textId="77777777" w:rsidR="00A40455" w:rsidRPr="00A40455" w:rsidRDefault="00A40455" w:rsidP="00A40455">
      <w:pPr>
        <w:pStyle w:val="Heading2"/>
      </w:pPr>
      <w:r>
        <w:t>Overview</w:t>
      </w:r>
    </w:p>
    <w:p w14:paraId="2598E63B" w14:textId="77777777" w:rsidR="000E1063" w:rsidRDefault="000B2927" w:rsidP="006D60DF">
      <w:pPr>
        <w:rPr>
          <w:rFonts w:hint="eastAsia"/>
        </w:rPr>
      </w:pPr>
      <w:r w:rsidRPr="000C4507">
        <w:t xml:space="preserve">In the NFV setup, the </w:t>
      </w:r>
      <w:r w:rsidR="00345F11">
        <w:t xml:space="preserve">intermediary network functions such as NAT, Firewall, DNS, etc. </w:t>
      </w:r>
      <w:r w:rsidRPr="000C4507">
        <w:t xml:space="preserve">are virtualized </w:t>
      </w:r>
      <w:r w:rsidR="000047C6">
        <w:t>(</w:t>
      </w:r>
      <w:r w:rsidR="00345F11">
        <w:t>called as Virtual</w:t>
      </w:r>
      <w:r w:rsidR="00922643">
        <w:t>ized</w:t>
      </w:r>
      <w:r w:rsidR="00345F11">
        <w:t xml:space="preserve"> Network Functions (VNF)</w:t>
      </w:r>
      <w:r w:rsidR="000047C6">
        <w:t>) and composed as service chains</w:t>
      </w:r>
      <w:r w:rsidRPr="000C4507">
        <w:t xml:space="preserve">. </w:t>
      </w:r>
      <w:r w:rsidR="00922643">
        <w:t>A VNF may in turn be composed of one or more VMs</w:t>
      </w:r>
      <w:r w:rsidR="000047C6">
        <w:t xml:space="preserve"> (called VNF Components or VNFCs)</w:t>
      </w:r>
      <w:r w:rsidR="00922643">
        <w:t>, connected together with data paths, which together</w:t>
      </w:r>
      <w:r w:rsidR="00345F11">
        <w:t xml:space="preserve"> </w:t>
      </w:r>
      <w:r w:rsidR="00922643">
        <w:t xml:space="preserve">perform the defined network function. </w:t>
      </w:r>
    </w:p>
    <w:p w14:paraId="75C518FB" w14:textId="77777777" w:rsidR="000B2927" w:rsidRDefault="00922643" w:rsidP="006D60DF">
      <w:pPr>
        <w:rPr>
          <w:rFonts w:hint="eastAsia"/>
        </w:rPr>
      </w:pPr>
      <w:r>
        <w:t xml:space="preserve">Traditional </w:t>
      </w:r>
      <w:r w:rsidR="000047C6">
        <w:t xml:space="preserve">resource </w:t>
      </w:r>
      <w:r>
        <w:t>allocation schemes take into account CPU and memory constraints while instantiati</w:t>
      </w:r>
      <w:r w:rsidR="000047C6">
        <w:t>ng the VMs on physical servers but do not necessarily take into account impact on network communication due to the placement of VMs. In NFV environment,</w:t>
      </w:r>
      <w:r w:rsidR="002166D9">
        <w:t xml:space="preserve"> achieving bandwidth efficiency and reducing latency among VNFs/VNFCs are key objectives and hence</w:t>
      </w:r>
      <w:r w:rsidR="000047C6">
        <w:t xml:space="preserve"> it is </w:t>
      </w:r>
      <w:r w:rsidR="002166D9">
        <w:t>useful</w:t>
      </w:r>
      <w:r w:rsidR="000047C6">
        <w:t xml:space="preserve"> to place the</w:t>
      </w:r>
      <w:r w:rsidR="000047C6" w:rsidRPr="000C4507">
        <w:t xml:space="preserve"> </w:t>
      </w:r>
      <w:r w:rsidR="008B17D0">
        <w:t>VMs constituting a service chain</w:t>
      </w:r>
      <w:r w:rsidR="000047C6" w:rsidRPr="000C4507">
        <w:t xml:space="preserve"> </w:t>
      </w:r>
      <w:r w:rsidR="008B17D0">
        <w:t>“</w:t>
      </w:r>
      <w:r w:rsidR="000047C6" w:rsidRPr="000C4507">
        <w:t>close</w:t>
      </w:r>
      <w:r w:rsidR="008B17D0">
        <w:t>”</w:t>
      </w:r>
      <w:r w:rsidR="000047C6" w:rsidRPr="000C4507">
        <w:t xml:space="preserve"> enough </w:t>
      </w:r>
      <w:r w:rsidR="002166D9">
        <w:t>and</w:t>
      </w:r>
      <w:r w:rsidR="000047C6" w:rsidRPr="000C4507">
        <w:t xml:space="preserve"> avoid unnecessary consumption of the network bandwidth</w:t>
      </w:r>
      <w:r w:rsidR="000047C6">
        <w:t>.</w:t>
      </w:r>
      <w:r w:rsidR="008B17D0">
        <w:t xml:space="preserve"> </w:t>
      </w:r>
      <w:r w:rsidR="00FA2C3C">
        <w:t xml:space="preserve">In the case of </w:t>
      </w:r>
      <w:r w:rsidR="000B2927">
        <w:t xml:space="preserve">VNF chains stretched across more than one data center, </w:t>
      </w:r>
      <w:r w:rsidR="00BA76B5">
        <w:t>the</w:t>
      </w:r>
      <w:r w:rsidR="000B2927">
        <w:t xml:space="preserve"> resource allocation </w:t>
      </w:r>
      <w:r w:rsidR="00BA76B5">
        <w:t xml:space="preserve">technique should be </w:t>
      </w:r>
      <w:r w:rsidR="000B2927">
        <w:t>optimal with respect to the use of network bandwidth across the WAN. At the same time, constraints like policies that restrain certain VM+VNF sub-chains to a certain data center because of either (a) data source affinity or (b) other policies such as</w:t>
      </w:r>
      <w:r w:rsidR="004518B1">
        <w:t xml:space="preserve"> security </w:t>
      </w:r>
      <w:r w:rsidR="00F142D8">
        <w:t xml:space="preserve">or administrative concerns </w:t>
      </w:r>
      <w:r w:rsidR="004518B1">
        <w:t xml:space="preserve">should be satisfied. </w:t>
      </w:r>
    </w:p>
    <w:p w14:paraId="255C5430" w14:textId="77777777" w:rsidR="009B0BEB" w:rsidRDefault="000A0D3B" w:rsidP="00A40455">
      <w:pPr>
        <w:rPr>
          <w:rFonts w:hint="eastAsia"/>
        </w:rPr>
      </w:pPr>
      <w:r>
        <w:t xml:space="preserve">The </w:t>
      </w:r>
      <w:r w:rsidR="007B4453">
        <w:t xml:space="preserve">primary </w:t>
      </w:r>
      <w:r w:rsidR="00DC26EE">
        <w:t>goal</w:t>
      </w:r>
      <w:r>
        <w:t xml:space="preserve"> of this project is to </w:t>
      </w:r>
      <w:r w:rsidR="00DC26EE">
        <w:t xml:space="preserve">explore </w:t>
      </w:r>
      <w:r w:rsidR="00F142D8">
        <w:t xml:space="preserve">tools &amp; </w:t>
      </w:r>
      <w:r w:rsidR="00DC26EE">
        <w:t xml:space="preserve">techniques </w:t>
      </w:r>
      <w:r w:rsidR="00F142D8">
        <w:t xml:space="preserve">that enable data center service providers to utilize their compute, storage &amp; network resources optimally </w:t>
      </w:r>
      <w:r w:rsidR="00C4014E">
        <w:t xml:space="preserve">even </w:t>
      </w:r>
      <w:r w:rsidR="00F142D8">
        <w:t>while meeting the performance objectives of hosted services.</w:t>
      </w:r>
      <w:r w:rsidR="00DC26EE">
        <w:t xml:space="preserve"> </w:t>
      </w:r>
      <w:r w:rsidR="005E4477">
        <w:t xml:space="preserve"> There are two major scenarios </w:t>
      </w:r>
      <w:r w:rsidR="00073A71">
        <w:t xml:space="preserve">to be </w:t>
      </w:r>
      <w:r w:rsidR="005E4477">
        <w:t>considered for optimization:</w:t>
      </w:r>
    </w:p>
    <w:p w14:paraId="62168AC7" w14:textId="77777777" w:rsidR="006A1B15" w:rsidRPr="005E4477" w:rsidRDefault="006A1B15" w:rsidP="005E4477">
      <w:pPr>
        <w:pStyle w:val="ListParagraph"/>
        <w:numPr>
          <w:ilvl w:val="0"/>
          <w:numId w:val="16"/>
        </w:numPr>
      </w:pPr>
      <w:r w:rsidRPr="005E4477">
        <w:t xml:space="preserve">When all the communicating end-points and intermediate nodes are targeted to be placed inside a single data center, called as </w:t>
      </w:r>
      <w:r w:rsidRPr="005E4477">
        <w:rPr>
          <w:b/>
        </w:rPr>
        <w:t xml:space="preserve">Intra-Data Center </w:t>
      </w:r>
      <w:r w:rsidR="005E4477" w:rsidRPr="005E4477">
        <w:rPr>
          <w:b/>
        </w:rPr>
        <w:t>Optimization</w:t>
      </w:r>
      <w:r w:rsidR="005E4477">
        <w:t xml:space="preserve"> </w:t>
      </w:r>
      <w:r w:rsidRPr="005E4477">
        <w:t>scenario.</w:t>
      </w:r>
    </w:p>
    <w:p w14:paraId="15D6F03A" w14:textId="77777777" w:rsidR="006A1B15" w:rsidRPr="005E4477" w:rsidRDefault="006A1B15" w:rsidP="005E4477">
      <w:pPr>
        <w:pStyle w:val="ListParagraph"/>
        <w:numPr>
          <w:ilvl w:val="0"/>
          <w:numId w:val="16"/>
        </w:numPr>
      </w:pPr>
      <w:r w:rsidRPr="005E4477">
        <w:t xml:space="preserve">When some of the communicating end-points and intermediate nodes are stretched across more than one data center, called as </w:t>
      </w:r>
      <w:r w:rsidRPr="005E4477">
        <w:rPr>
          <w:b/>
        </w:rPr>
        <w:t>Inter-Data Center</w:t>
      </w:r>
      <w:r w:rsidRPr="005E4477">
        <w:t xml:space="preserve"> </w:t>
      </w:r>
      <w:r w:rsidR="005E4477" w:rsidRPr="005E4477">
        <w:rPr>
          <w:b/>
        </w:rPr>
        <w:t>Optimization</w:t>
      </w:r>
      <w:r w:rsidR="005E4477">
        <w:t xml:space="preserve"> </w:t>
      </w:r>
      <w:r w:rsidRPr="005E4477">
        <w:t>scenario.</w:t>
      </w:r>
      <w:r w:rsidR="00D06868">
        <w:br/>
      </w:r>
    </w:p>
    <w:p w14:paraId="71CAA52D" w14:textId="77777777" w:rsidR="002B5076" w:rsidRPr="00A40455" w:rsidRDefault="008B2A4B" w:rsidP="00A40455">
      <w:pPr>
        <w:pStyle w:val="Heading2"/>
      </w:pPr>
      <w:r>
        <w:t xml:space="preserve">Research </w:t>
      </w:r>
      <w:r w:rsidR="0051737F">
        <w:t xml:space="preserve">Objectives &amp; </w:t>
      </w:r>
      <w:r>
        <w:t>Considerations</w:t>
      </w:r>
    </w:p>
    <w:p w14:paraId="062FB3D3" w14:textId="77777777" w:rsidR="00FA10EF" w:rsidRPr="004666F3" w:rsidRDefault="00EF52EA" w:rsidP="004666F3">
      <w:pPr>
        <w:pStyle w:val="ListParagraph"/>
        <w:numPr>
          <w:ilvl w:val="0"/>
          <w:numId w:val="17"/>
        </w:numPr>
      </w:pPr>
      <w:r>
        <w:t>The algorithm should have</w:t>
      </w:r>
      <w:r w:rsidR="000B60F1" w:rsidRPr="004666F3">
        <w:t xml:space="preserve"> “online” </w:t>
      </w:r>
      <w:r>
        <w:t xml:space="preserve">characteristics i.e. </w:t>
      </w:r>
      <w:r w:rsidR="000B60F1" w:rsidRPr="004666F3">
        <w:t>recommend VNF placement at the time of instantiation of a service/service chain</w:t>
      </w:r>
      <w:r>
        <w:t xml:space="preserve"> and not as offline design/planning process; the algorithm’s</w:t>
      </w:r>
      <w:r w:rsidR="00AA3DE4" w:rsidRPr="004666F3">
        <w:t xml:space="preserve"> time and space complexity should be reasonable </w:t>
      </w:r>
      <w:r>
        <w:t>to enable</w:t>
      </w:r>
      <w:r w:rsidR="00AA3DE4" w:rsidRPr="004666F3">
        <w:t xml:space="preserve"> deployment in medium to large scale data centers</w:t>
      </w:r>
      <w:r w:rsidR="000B60F1" w:rsidRPr="004666F3">
        <w:t>.</w:t>
      </w:r>
      <w:r w:rsidR="0067248A" w:rsidRPr="004666F3">
        <w:t xml:space="preserve"> </w:t>
      </w:r>
    </w:p>
    <w:p w14:paraId="6F125E85" w14:textId="77777777" w:rsidR="0067248A" w:rsidRPr="004666F3" w:rsidRDefault="00C82522" w:rsidP="004666F3">
      <w:pPr>
        <w:pStyle w:val="ListParagraph"/>
        <w:numPr>
          <w:ilvl w:val="0"/>
          <w:numId w:val="17"/>
        </w:numPr>
      </w:pPr>
      <w:r w:rsidRPr="004666F3">
        <w:t xml:space="preserve">The algorithm should adapt to changing load &amp; demands in the data center, reclaim &amp; reallocate unused/inefficiently used resources. The cost and desirability of migration of </w:t>
      </w:r>
      <w:r w:rsidR="00482F51">
        <w:t>VNF/VNFCs</w:t>
      </w:r>
      <w:r w:rsidRPr="004666F3">
        <w:t xml:space="preserve"> </w:t>
      </w:r>
      <w:r w:rsidR="00160F48">
        <w:t xml:space="preserve">as well as </w:t>
      </w:r>
      <w:r w:rsidR="00482F51">
        <w:t>their high</w:t>
      </w:r>
      <w:r w:rsidR="00160F48">
        <w:t xml:space="preserve"> availability </w:t>
      </w:r>
      <w:r w:rsidR="00482F51">
        <w:t>requirements</w:t>
      </w:r>
      <w:r w:rsidR="00160F48">
        <w:t xml:space="preserve"> </w:t>
      </w:r>
      <w:r w:rsidRPr="004666F3">
        <w:t>should be considered when reallocating resources for</w:t>
      </w:r>
      <w:r w:rsidR="00DE57F6" w:rsidRPr="004666F3">
        <w:t xml:space="preserve"> an</w:t>
      </w:r>
      <w:r w:rsidRPr="004666F3">
        <w:t xml:space="preserve"> existing virtual</w:t>
      </w:r>
      <w:r w:rsidR="00DE57F6" w:rsidRPr="004666F3">
        <w:t>ized network service or its component instances</w:t>
      </w:r>
      <w:r w:rsidR="009B1134">
        <w:t xml:space="preserve">. </w:t>
      </w:r>
      <w:r w:rsidR="00160F48">
        <w:t>Predictive analytics t</w:t>
      </w:r>
      <w:r w:rsidR="009B1134">
        <w:t>echniques c</w:t>
      </w:r>
      <w:r w:rsidR="00160F48">
        <w:t>ould be explored for load estimation as appropriate.</w:t>
      </w:r>
    </w:p>
    <w:p w14:paraId="2EC10F5A" w14:textId="77777777" w:rsidR="00317C9C" w:rsidRDefault="00970B54" w:rsidP="004666F3">
      <w:pPr>
        <w:pStyle w:val="ListParagraph"/>
        <w:numPr>
          <w:ilvl w:val="0"/>
          <w:numId w:val="17"/>
        </w:numPr>
      </w:pPr>
      <w:r>
        <w:t xml:space="preserve">The algorithm should consider the fact that different data centers may use different metrics for calculating the network cost. For e.g., while one DC may be interested in </w:t>
      </w:r>
      <w:r w:rsidR="00D65778">
        <w:t>minimizing</w:t>
      </w:r>
      <w:r>
        <w:t xml:space="preserve"> the no of hops </w:t>
      </w:r>
      <w:r w:rsidR="0042464A">
        <w:t xml:space="preserve">in the data path </w:t>
      </w:r>
      <w:r>
        <w:t>between components of</w:t>
      </w:r>
      <w:r w:rsidR="007040AC">
        <w:t xml:space="preserve"> a service chain, a different DC </w:t>
      </w:r>
      <w:r>
        <w:t xml:space="preserve">may be interested in ensuring that instances of a particular service or client are spread </w:t>
      </w:r>
      <w:r w:rsidR="00B202FF">
        <w:t xml:space="preserve">as </w:t>
      </w:r>
      <w:r>
        <w:t xml:space="preserve">far </w:t>
      </w:r>
      <w:r w:rsidR="00B202FF">
        <w:t xml:space="preserve">apart </w:t>
      </w:r>
      <w:r>
        <w:t>as feasible</w:t>
      </w:r>
      <w:r w:rsidR="00A62FB9">
        <w:t xml:space="preserve"> (“anti-affinity” </w:t>
      </w:r>
      <w:r w:rsidR="00AF4CEC">
        <w:t>scenario</w:t>
      </w:r>
      <w:r w:rsidR="00A62FB9">
        <w:t>)</w:t>
      </w:r>
      <w:r>
        <w:t>.</w:t>
      </w:r>
    </w:p>
    <w:p w14:paraId="3F76AD10" w14:textId="77777777" w:rsidR="00160F48" w:rsidRDefault="00160F48" w:rsidP="00160F48">
      <w:pPr>
        <w:pStyle w:val="ListParagraph"/>
      </w:pPr>
    </w:p>
    <w:p w14:paraId="46DA0F96" w14:textId="77777777" w:rsidR="002A4B2D" w:rsidRDefault="00D80B3B" w:rsidP="004666F3">
      <w:pPr>
        <w:pStyle w:val="ListParagraph"/>
        <w:numPr>
          <w:ilvl w:val="0"/>
          <w:numId w:val="17"/>
        </w:numPr>
      </w:pPr>
      <w:r>
        <w:t>The resource allocation scheme should also be concerned with allocating</w:t>
      </w:r>
      <w:r w:rsidR="002A4B2D" w:rsidRPr="00AE7BAA">
        <w:t xml:space="preserve"> appropriate links </w:t>
      </w:r>
      <w:r>
        <w:t xml:space="preserve">to the VNF chains such </w:t>
      </w:r>
      <w:r w:rsidR="002A4B2D" w:rsidRPr="00AE7BAA">
        <w:t>that congestion</w:t>
      </w:r>
      <w:r>
        <w:t xml:space="preserve"> is avoided in </w:t>
      </w:r>
      <w:r>
        <w:lastRenderedPageBreak/>
        <w:t>the network</w:t>
      </w:r>
      <w:r w:rsidR="002A4B2D" w:rsidRPr="00AE7BAA">
        <w:t>. When network bandwidth is used both in the intra-DC and the inter-DC case, attention should be paid to flow placement on the appropriate links in the form of traffic engineering that places the flows to avoid congestion to the maximum extent possible. Relevant flow placement algorithms should be studied and pursued in this regard. Appropriate data plane and control plane constructs that perform this role should be studied and best practices adopted as part of the solution.</w:t>
      </w:r>
    </w:p>
    <w:p w14:paraId="3694BFFD" w14:textId="77777777" w:rsidR="00CA5A93" w:rsidRPr="00AE7BAA" w:rsidRDefault="00321132" w:rsidP="004666F3">
      <w:pPr>
        <w:pStyle w:val="ListParagraph"/>
        <w:numPr>
          <w:ilvl w:val="0"/>
          <w:numId w:val="17"/>
        </w:numPr>
      </w:pPr>
      <w:r>
        <w:t>The algorithm should also operate under a policy constrained environment wherein polici</w:t>
      </w:r>
      <w:r w:rsidR="000A242B">
        <w:t xml:space="preserve">es could specify business rules, </w:t>
      </w:r>
      <w:r>
        <w:t>resource usage constraints</w:t>
      </w:r>
      <w:r w:rsidR="000A242B">
        <w:t xml:space="preserve"> and security considerations</w:t>
      </w:r>
      <w:r>
        <w:t>.</w:t>
      </w:r>
      <w:r w:rsidR="00CA5A93" w:rsidRPr="00AE7BAA">
        <w:t xml:space="preserve"> The </w:t>
      </w:r>
      <w:r w:rsidR="000A242B">
        <w:t>goal sh</w:t>
      </w:r>
      <w:r w:rsidR="00CA5A93" w:rsidRPr="00AE7BAA">
        <w:t>ould be to integrate into a policy specification language that already exists rather than inventing one from ground up as far as possible. This could mean adding to the capability of the language if the one already existing lacks certain capabilities. This is particularly true in the case of the inter-Data-Center case where policies and constraints play an important role in the placement of the VNF chains.</w:t>
      </w:r>
    </w:p>
    <w:p w14:paraId="0396263B" w14:textId="77777777" w:rsidR="00317C9C" w:rsidRDefault="00317C9C" w:rsidP="004666F3">
      <w:pPr>
        <w:pStyle w:val="ListParagraph"/>
        <w:numPr>
          <w:ilvl w:val="0"/>
          <w:numId w:val="17"/>
        </w:numPr>
      </w:pPr>
      <w:r>
        <w:t>The challenges in integrating the placement algorithm into Management and Orchestration (MANO) software components should be identified and dealt with. Some of the key questions to consider are:</w:t>
      </w:r>
    </w:p>
    <w:p w14:paraId="32454654" w14:textId="77777777" w:rsidR="007648E9" w:rsidRPr="002B5076" w:rsidRDefault="00317C9C" w:rsidP="004666F3">
      <w:pPr>
        <w:pStyle w:val="ListParagraph"/>
        <w:numPr>
          <w:ilvl w:val="1"/>
          <w:numId w:val="17"/>
        </w:numPr>
      </w:pPr>
      <w:r>
        <w:t xml:space="preserve">What are the </w:t>
      </w:r>
      <w:r w:rsidR="00FB0E17">
        <w:t>changes/</w:t>
      </w:r>
      <w:r>
        <w:t>extensions required to existing Virtualized Infrastructure manager (VIM)</w:t>
      </w:r>
      <w:r w:rsidR="00FB0E17">
        <w:t xml:space="preserve"> or any other</w:t>
      </w:r>
      <w:r>
        <w:t xml:space="preserve"> components </w:t>
      </w:r>
      <w:r w:rsidR="00FB0E17">
        <w:t xml:space="preserve">of MANO stack </w:t>
      </w:r>
      <w:r>
        <w:t>to support the new placement algorithm</w:t>
      </w:r>
      <w:r w:rsidR="00FB0E17">
        <w:t>?</w:t>
      </w:r>
    </w:p>
    <w:p w14:paraId="26A7D464" w14:textId="77777777" w:rsidR="00DF563D" w:rsidRDefault="00DF563D" w:rsidP="004666F3">
      <w:pPr>
        <w:pStyle w:val="ListParagraph"/>
        <w:numPr>
          <w:ilvl w:val="1"/>
          <w:numId w:val="17"/>
        </w:numPr>
      </w:pPr>
      <w:r>
        <w:t>What are the software components that need to participate in providing input data to the placement algorithm and/or be made aware of the results of the placement algorithm? What are the software interfaces through which these interactions take place?</w:t>
      </w:r>
    </w:p>
    <w:p w14:paraId="0F8BCBEF" w14:textId="77777777" w:rsidR="00CA5A93" w:rsidRDefault="00B04C8E" w:rsidP="00CA5A93">
      <w:pPr>
        <w:pStyle w:val="ListParagraph"/>
        <w:numPr>
          <w:ilvl w:val="1"/>
          <w:numId w:val="17"/>
        </w:numPr>
      </w:pPr>
      <w:r>
        <w:t>How does the algorithm or the interfaces impact mechanisms/architecture for service functions chaining?</w:t>
      </w:r>
    </w:p>
    <w:p w14:paraId="011B4DDE" w14:textId="77777777" w:rsidR="002A58E3" w:rsidRPr="002B5076" w:rsidRDefault="002A58E3" w:rsidP="00CA5A93">
      <w:pPr>
        <w:pStyle w:val="ListParagraph"/>
        <w:numPr>
          <w:ilvl w:val="1"/>
          <w:numId w:val="17"/>
        </w:numPr>
      </w:pPr>
      <w:r>
        <w:t>How does the algorithm extend to scenarios where alternate VM technologies are used (such as Linux Containers/Dockers)?</w:t>
      </w:r>
    </w:p>
    <w:p w14:paraId="0F87006A" w14:textId="77777777" w:rsidR="007648E9" w:rsidRDefault="007648E9" w:rsidP="002B5076">
      <w:pPr>
        <w:rPr>
          <w:rFonts w:hint="eastAsia"/>
        </w:rPr>
      </w:pPr>
    </w:p>
    <w:p w14:paraId="49278FEA" w14:textId="77777777" w:rsidR="00C33905" w:rsidRDefault="0067681F">
      <w:pPr>
        <w:rPr>
          <w:rFonts w:asciiTheme="majorHAnsi" w:eastAsiaTheme="majorEastAsia" w:hAnsiTheme="majorHAnsi" w:cstheme="majorBidi"/>
          <w:color w:val="2E74B5" w:themeColor="accent1" w:themeShade="BF"/>
          <w:sz w:val="26"/>
          <w:szCs w:val="26"/>
        </w:rPr>
      </w:pPr>
      <w:r>
        <w:t>An example formulation taking into consideration a few of the above considerations are listed in Exhibit A, under Pre-existing IP of Dell.</w:t>
      </w:r>
      <w:r w:rsidR="00C33905">
        <w:br w:type="page"/>
      </w:r>
    </w:p>
    <w:p w14:paraId="0DC8EC33" w14:textId="77777777" w:rsidR="002B5076" w:rsidRPr="002B5076" w:rsidRDefault="002C7BB1" w:rsidP="0018168A">
      <w:pPr>
        <w:pStyle w:val="Heading2"/>
      </w:pPr>
      <w:r>
        <w:lastRenderedPageBreak/>
        <w:t>Approach</w:t>
      </w:r>
    </w:p>
    <w:p w14:paraId="701A16C6" w14:textId="77777777" w:rsidR="002B5076" w:rsidRPr="002B5076" w:rsidRDefault="002B5076" w:rsidP="002B5076">
      <w:pPr>
        <w:rPr>
          <w:rFonts w:hint="eastAsia"/>
        </w:rPr>
      </w:pPr>
      <w:r w:rsidRPr="002B5076">
        <w:t>T</w:t>
      </w:r>
      <w:r w:rsidR="00221CDF">
        <w:t xml:space="preserve">he research project </w:t>
      </w:r>
      <w:r w:rsidR="00F018CD">
        <w:t>shall</w:t>
      </w:r>
      <w:r w:rsidR="00221CDF">
        <w:t xml:space="preserve"> encompass the following major activities</w:t>
      </w:r>
      <w:r w:rsidRPr="002B5076">
        <w:t>:</w:t>
      </w:r>
    </w:p>
    <w:p w14:paraId="33E89740" w14:textId="77777777" w:rsidR="002B5076" w:rsidRPr="002B5076" w:rsidRDefault="002B5076" w:rsidP="00391E9A">
      <w:pPr>
        <w:numPr>
          <w:ilvl w:val="0"/>
          <w:numId w:val="9"/>
        </w:numPr>
        <w:rPr>
          <w:rFonts w:hint="eastAsia"/>
        </w:rPr>
      </w:pPr>
      <w:r w:rsidRPr="002B5076">
        <w:t xml:space="preserve">Survey to consist </w:t>
      </w:r>
      <w:r w:rsidR="00391E9A">
        <w:t>of a</w:t>
      </w:r>
      <w:r w:rsidRPr="002B5076">
        <w:t xml:space="preserve">n extensive, thorough survey of the NFV landscape as it relates to </w:t>
      </w:r>
      <w:r w:rsidR="00F018CD">
        <w:t>resource allocation schemes</w:t>
      </w:r>
      <w:r w:rsidRPr="002B5076">
        <w:t>, including</w:t>
      </w:r>
      <w:r w:rsidR="00F018CD">
        <w:t xml:space="preserve"> existing algorithms/implementations (</w:t>
      </w:r>
      <w:r w:rsidR="00A229FD">
        <w:t xml:space="preserve">from </w:t>
      </w:r>
      <w:r w:rsidR="00F018CD">
        <w:t>VNF/VNFM/</w:t>
      </w:r>
      <w:r w:rsidRPr="002B5076">
        <w:t>NFVO vendors</w:t>
      </w:r>
      <w:r w:rsidR="00A229FD">
        <w:t>, open source projects</w:t>
      </w:r>
      <w:r w:rsidRPr="002B5076">
        <w:t>), in-progress standards activities</w:t>
      </w:r>
      <w:r w:rsidR="001219AA">
        <w:t xml:space="preserve"> (if any)</w:t>
      </w:r>
      <w:r w:rsidRPr="002B5076">
        <w:t xml:space="preserve">, and published research.  How different are VNF placement implementations?  </w:t>
      </w:r>
    </w:p>
    <w:p w14:paraId="7CFF4CAF" w14:textId="77777777" w:rsidR="002B5076" w:rsidRPr="002B5076" w:rsidRDefault="002B5076" w:rsidP="002B5076">
      <w:pPr>
        <w:numPr>
          <w:ilvl w:val="0"/>
          <w:numId w:val="9"/>
        </w:numPr>
        <w:rPr>
          <w:rFonts w:hint="eastAsia"/>
        </w:rPr>
      </w:pPr>
      <w:r w:rsidRPr="002B5076">
        <w:t>Formulation of one or more placement policies with procedures in various topologies.</w:t>
      </w:r>
    </w:p>
    <w:p w14:paraId="692DDEFE" w14:textId="77777777" w:rsidR="002B5076" w:rsidRPr="002B5076" w:rsidRDefault="002B5076" w:rsidP="002B5076">
      <w:pPr>
        <w:numPr>
          <w:ilvl w:val="1"/>
          <w:numId w:val="9"/>
        </w:numPr>
        <w:rPr>
          <w:rFonts w:hint="eastAsia"/>
        </w:rPr>
      </w:pPr>
      <w:r w:rsidRPr="002B5076">
        <w:t>Consequent simulation of these placement procedures in order to evaluate their suitability when compared to existing state of the art if any.</w:t>
      </w:r>
    </w:p>
    <w:p w14:paraId="1FD09536" w14:textId="77777777" w:rsidR="002B5076" w:rsidRPr="002B5076" w:rsidRDefault="002B5076" w:rsidP="002B5076">
      <w:pPr>
        <w:numPr>
          <w:ilvl w:val="1"/>
          <w:numId w:val="9"/>
        </w:numPr>
        <w:rPr>
          <w:rFonts w:hint="eastAsia"/>
        </w:rPr>
      </w:pPr>
      <w:r w:rsidRPr="002B5076">
        <w:t>Simulation of these algorithms as compared with each other.</w:t>
      </w:r>
    </w:p>
    <w:p w14:paraId="1FF8F16A" w14:textId="77777777" w:rsidR="002B5076" w:rsidRPr="002B5076" w:rsidRDefault="002B5076" w:rsidP="002B5076">
      <w:pPr>
        <w:numPr>
          <w:ilvl w:val="1"/>
          <w:numId w:val="9"/>
        </w:numPr>
        <w:rPr>
          <w:rFonts w:hint="eastAsia"/>
        </w:rPr>
      </w:pPr>
      <w:r w:rsidRPr="002B5076">
        <w:t>Consequent evaluation of these algorithms one against the other and with any pre-existing state of the art.</w:t>
      </w:r>
    </w:p>
    <w:p w14:paraId="2C523D36" w14:textId="77777777" w:rsidR="00F018CD" w:rsidRDefault="00F018CD" w:rsidP="002B5076">
      <w:pPr>
        <w:numPr>
          <w:ilvl w:val="0"/>
          <w:numId w:val="9"/>
        </w:numPr>
        <w:rPr>
          <w:rFonts w:hint="eastAsia"/>
        </w:rPr>
      </w:pPr>
      <w:r>
        <w:t>Integration of the placement algorithm with open source orchestration tools (OpenStack</w:t>
      </w:r>
      <w:r w:rsidR="00E47C3F">
        <w:t>, OPNFV</w:t>
      </w:r>
      <w:r w:rsidR="00944CBF">
        <w:t xml:space="preserve"> are the recommended platforms</w:t>
      </w:r>
      <w:r w:rsidR="00D529C1">
        <w:t xml:space="preserve">) </w:t>
      </w:r>
      <w:r w:rsidR="00D529C1" w:rsidRPr="002B5076">
        <w:t>to enable a meaningful proof-of-concept for VNF placement algorithms.  Ideally, the PoC has customer (telco) visibility and feedback.</w:t>
      </w:r>
    </w:p>
    <w:p w14:paraId="6A0301F4" w14:textId="77777777" w:rsidR="002B5076" w:rsidRPr="002B5076" w:rsidRDefault="002B5076" w:rsidP="002B5076">
      <w:pPr>
        <w:numPr>
          <w:ilvl w:val="0"/>
          <w:numId w:val="9"/>
        </w:numPr>
        <w:rPr>
          <w:rFonts w:hint="eastAsia"/>
        </w:rPr>
      </w:pPr>
      <w:r w:rsidRPr="002B5076">
        <w:t xml:space="preserve">Additional stable code of a quality that can be contributed to </w:t>
      </w:r>
      <w:r w:rsidR="00D529C1">
        <w:t>open source</w:t>
      </w:r>
      <w:r w:rsidRPr="002B5076">
        <w:t xml:space="preserve"> </w:t>
      </w:r>
      <w:r w:rsidR="00D529C1">
        <w:t>community</w:t>
      </w:r>
      <w:r w:rsidRPr="002B5076">
        <w:t xml:space="preserve"> </w:t>
      </w:r>
    </w:p>
    <w:p w14:paraId="106ED678" w14:textId="77777777" w:rsidR="009B0BEB" w:rsidRPr="00916456" w:rsidRDefault="009A6AA5" w:rsidP="001C4780">
      <w:pPr>
        <w:pStyle w:val="Heading1"/>
      </w:pPr>
      <w:r>
        <w:t>Structure</w:t>
      </w:r>
    </w:p>
    <w:p w14:paraId="0726717E" w14:textId="77777777" w:rsidR="009A6AA5" w:rsidRDefault="009A6AA5" w:rsidP="00267A9C">
      <w:pPr>
        <w:pStyle w:val="Heading2"/>
        <w:numPr>
          <w:ilvl w:val="0"/>
          <w:numId w:val="19"/>
        </w:numPr>
      </w:pPr>
      <w:r>
        <w:t>Sponsorship and Oversight</w:t>
      </w:r>
    </w:p>
    <w:p w14:paraId="68DCB594" w14:textId="77777777" w:rsidR="009A6AA5" w:rsidRDefault="009A6AA5" w:rsidP="009A6AA5">
      <w:pPr>
        <w:rPr>
          <w:rFonts w:hint="eastAsia"/>
        </w:rPr>
      </w:pPr>
      <w:r>
        <w:t>The work is being co-sponsored</w:t>
      </w:r>
      <w:r w:rsidR="002023BB">
        <w:t xml:space="preserve"> Dell Research Division</w:t>
      </w:r>
      <w:r>
        <w:t xml:space="preserve"> and Dell Enterprise Solutions Group.   Sankar Nagarajan will represent Dell as main coordinator and contact for all Dell participants and stakeholders.  Dr. Krishna Sivalingam, chair of the IIT-M Division of Computer Science, will function as the primary investigator (PI) and will be the main coordinator and contact for all IIT-M participants and stakeholders.</w:t>
      </w:r>
    </w:p>
    <w:p w14:paraId="762EE18E" w14:textId="77777777" w:rsidR="009A6AA5" w:rsidRDefault="009A6AA5" w:rsidP="00267A9C">
      <w:pPr>
        <w:pStyle w:val="Heading2"/>
      </w:pPr>
      <w:r>
        <w:t>Team Composition</w:t>
      </w:r>
    </w:p>
    <w:p w14:paraId="7F8FE8E9" w14:textId="77777777" w:rsidR="009A6AA5" w:rsidRDefault="009A6AA5" w:rsidP="009A6AA5">
      <w:pPr>
        <w:rPr>
          <w:rFonts w:hint="eastAsia"/>
        </w:rPr>
      </w:pPr>
      <w:r>
        <w:t xml:space="preserve">The IIT-M team will consist of Dr. </w:t>
      </w:r>
      <w:r w:rsidR="00991489">
        <w:t>Krishna Sivalingam</w:t>
      </w:r>
      <w:r w:rsidR="0006681A">
        <w:t xml:space="preserve"> as PI, plus one full-time </w:t>
      </w:r>
      <w:r w:rsidR="00C62115">
        <w:t>MS</w:t>
      </w:r>
      <w:r w:rsidR="0028481A">
        <w:t>/PhD</w:t>
      </w:r>
      <w:r w:rsidR="0006681A">
        <w:t xml:space="preserve"> student / research assistant</w:t>
      </w:r>
      <w:r>
        <w:t>.</w:t>
      </w:r>
    </w:p>
    <w:p w14:paraId="4EE73B3D" w14:textId="77777777" w:rsidR="009A6AA5" w:rsidRPr="001156EC" w:rsidRDefault="009A6AA5" w:rsidP="009A6AA5">
      <w:pPr>
        <w:rPr>
          <w:rFonts w:hint="eastAsia"/>
        </w:rPr>
      </w:pPr>
      <w:r>
        <w:t xml:space="preserve">The Dell team will consist of </w:t>
      </w:r>
      <w:r w:rsidR="00FA4CFA">
        <w:t>Wenjing Chu</w:t>
      </w:r>
      <w:r w:rsidR="00880596">
        <w:t>, Distinguished Engineer, Dell Research</w:t>
      </w:r>
      <w:r w:rsidR="00442174">
        <w:t xml:space="preserve"> </w:t>
      </w:r>
      <w:r w:rsidR="00397B06">
        <w:t>as lead along with</w:t>
      </w:r>
      <w:r w:rsidR="00991489">
        <w:t xml:space="preserve"> Ramki Krishnan, Distinguished Engineer, Dell Networking Office of the CTO</w:t>
      </w:r>
      <w:r>
        <w:t xml:space="preserve"> </w:t>
      </w:r>
      <w:r w:rsidR="008B1763">
        <w:t>and</w:t>
      </w:r>
      <w:r w:rsidR="00991489">
        <w:t xml:space="preserve"> </w:t>
      </w:r>
      <w:r>
        <w:t xml:space="preserve">Balaji Venkat Venkataswami </w:t>
      </w:r>
      <w:r w:rsidR="008B1763">
        <w:t>&amp;</w:t>
      </w:r>
      <w:r>
        <w:t xml:space="preserve"> Safina Devi</w:t>
      </w:r>
      <w:r w:rsidR="00991489">
        <w:t xml:space="preserve"> from Dell Networking Chennai and </w:t>
      </w:r>
      <w:r>
        <w:t>will provide the technical backing and ongoing direction for the IIT-M team.</w:t>
      </w:r>
    </w:p>
    <w:p w14:paraId="17D87219" w14:textId="77777777" w:rsidR="009A6AA5" w:rsidRDefault="009A6AA5" w:rsidP="00267A9C">
      <w:pPr>
        <w:pStyle w:val="Heading2"/>
      </w:pPr>
      <w:r>
        <w:t>Duration</w:t>
      </w:r>
    </w:p>
    <w:p w14:paraId="659DE1E0" w14:textId="77777777" w:rsidR="009A6AA5" w:rsidRDefault="009A6AA5" w:rsidP="009A6AA5">
      <w:pPr>
        <w:rPr>
          <w:rFonts w:hint="eastAsia"/>
        </w:rPr>
      </w:pPr>
      <w:r>
        <w:t>The pr</w:t>
      </w:r>
      <w:r w:rsidR="002743CC">
        <w:t>oject is scheduled to run for 12</w:t>
      </w:r>
      <w:r>
        <w:t xml:space="preserve"> consecutive months, beginning </w:t>
      </w:r>
      <w:r w:rsidR="000111EE">
        <w:t>September</w:t>
      </w:r>
      <w:r w:rsidR="002743CC">
        <w:t xml:space="preserve"> 1, 2015</w:t>
      </w:r>
      <w:r>
        <w:t>.</w:t>
      </w:r>
    </w:p>
    <w:p w14:paraId="74EF4270" w14:textId="77777777" w:rsidR="009A6AA5" w:rsidRDefault="009A6AA5" w:rsidP="00267A9C">
      <w:pPr>
        <w:pStyle w:val="Heading2"/>
      </w:pPr>
      <w:r>
        <w:t>Sponsor Provided Materials</w:t>
      </w:r>
    </w:p>
    <w:p w14:paraId="19D4AA64" w14:textId="77777777" w:rsidR="009A6AA5" w:rsidRDefault="009A6AA5" w:rsidP="009A6AA5">
      <w:pPr>
        <w:rPr>
          <w:rFonts w:hint="eastAsia"/>
        </w:rPr>
      </w:pPr>
      <w:r>
        <w:t>Dell will provide the research grant to fund the project for t</w:t>
      </w:r>
      <w:r w:rsidR="00EC0415">
        <w:t xml:space="preserve">he scheduled duration as per terms specified </w:t>
      </w:r>
      <w:r>
        <w:t xml:space="preserve">in </w:t>
      </w:r>
      <w:r w:rsidR="00EC0415">
        <w:t>Section 6 of</w:t>
      </w:r>
      <w:r>
        <w:t xml:space="preserve"> the Agreement.  Dell will make available access to the engineering experts and technologists required to explain Dell technology and open source assets to the </w:t>
      </w:r>
      <w:r w:rsidR="00593248">
        <w:t>IIT-M</w:t>
      </w:r>
      <w:r>
        <w:t xml:space="preserve"> team as needed.  Other materials, such as NFV sandboxes (Dell lab system</w:t>
      </w:r>
      <w:r w:rsidR="00192CDF">
        <w:t>s</w:t>
      </w:r>
      <w:r>
        <w:t xml:space="preserve"> with OpenStack or similar software, and VNF products from cooperating vendors) will be provided as deemed necessary.</w:t>
      </w:r>
    </w:p>
    <w:p w14:paraId="0E9980CB" w14:textId="77777777" w:rsidR="009A6AA5" w:rsidRDefault="009A6AA5" w:rsidP="00267A9C">
      <w:pPr>
        <w:pStyle w:val="Heading2"/>
      </w:pPr>
      <w:r>
        <w:lastRenderedPageBreak/>
        <w:t>Meeting Cadences</w:t>
      </w:r>
    </w:p>
    <w:p w14:paraId="31EEA3A5" w14:textId="77777777" w:rsidR="009A6AA5" w:rsidRDefault="009A6AA5" w:rsidP="009A6AA5">
      <w:pPr>
        <w:rPr>
          <w:rFonts w:hint="eastAsia"/>
        </w:rPr>
      </w:pPr>
      <w:r>
        <w:t>The core team of researchers (IIT</w:t>
      </w:r>
      <w:r w:rsidR="005C62CE">
        <w:t>M Professors, IITM students, Wenjing</w:t>
      </w:r>
      <w:r>
        <w:t xml:space="preserve">, </w:t>
      </w:r>
      <w:r w:rsidR="005C62CE">
        <w:t>Ramki</w:t>
      </w:r>
      <w:r>
        <w:t xml:space="preserve">, </w:t>
      </w:r>
      <w:r w:rsidR="005C62CE">
        <w:t>Balaji</w:t>
      </w:r>
      <w:r>
        <w:t>) will meet at a minimum bi-weekly to review progress.  Other meetings will be scheduled as needed.  Three executive readouts will be sche</w:t>
      </w:r>
      <w:r w:rsidR="00390AB8">
        <w:t>duled with Executive leadership of Dell Research and Dell Networking organizations.</w:t>
      </w:r>
    </w:p>
    <w:p w14:paraId="2B08B7C0" w14:textId="77777777" w:rsidR="009A6AA5" w:rsidRDefault="009A6AA5" w:rsidP="00267A9C">
      <w:pPr>
        <w:pStyle w:val="Heading2"/>
      </w:pPr>
      <w:r>
        <w:t>Summary of Deliverables</w:t>
      </w:r>
    </w:p>
    <w:p w14:paraId="087E0D2E" w14:textId="77777777" w:rsidR="009A6AA5" w:rsidRPr="007E26A9" w:rsidRDefault="009A6AA5" w:rsidP="009A6AA5">
      <w:pPr>
        <w:rPr>
          <w:rFonts w:hint="eastAsia"/>
          <w:sz w:val="20"/>
        </w:rPr>
      </w:pPr>
      <w:r>
        <w:rPr>
          <w:sz w:val="20"/>
        </w:rPr>
        <w:t>The IIT Madras team will deliver the following by the close of the project.  The “Milestones and Deliverables” chart in the following section gives details on what is expected, and when.</w:t>
      </w:r>
    </w:p>
    <w:p w14:paraId="66CC5BAD" w14:textId="77777777" w:rsidR="009A6AA5" w:rsidRDefault="009A6AA5" w:rsidP="009A6AA5">
      <w:pPr>
        <w:pStyle w:val="ListParagraph"/>
        <w:widowControl/>
        <w:numPr>
          <w:ilvl w:val="0"/>
          <w:numId w:val="18"/>
        </w:numPr>
        <w:spacing w:after="160" w:line="259" w:lineRule="auto"/>
      </w:pPr>
      <w:r w:rsidRPr="006D0124">
        <w:t xml:space="preserve">Written </w:t>
      </w:r>
      <w:r w:rsidR="00484DD7">
        <w:t xml:space="preserve">survey </w:t>
      </w:r>
      <w:r w:rsidRPr="006D0124">
        <w:t>report addr</w:t>
      </w:r>
      <w:r w:rsidR="00753AAE">
        <w:t xml:space="preserve">essing the research </w:t>
      </w:r>
      <w:r w:rsidR="00640528">
        <w:t>objectives</w:t>
      </w:r>
      <w:r w:rsidR="00753AAE">
        <w:t xml:space="preserve">. </w:t>
      </w:r>
      <w:r w:rsidRPr="006D0124">
        <w:t>Specifically, this report should include at a minimum: a) a literature and industry survey with both summary and detailed information about implementations and standards efforts; b) architectural diagrams and explanatory text; c) extended narrative and supporting diagrams organized in the manner best su</w:t>
      </w:r>
      <w:r>
        <w:t xml:space="preserve">itable to conveying the </w:t>
      </w:r>
      <w:r w:rsidR="00184882">
        <w:t>findings</w:t>
      </w:r>
      <w:r>
        <w:t>.</w:t>
      </w:r>
    </w:p>
    <w:p w14:paraId="48E5DE01" w14:textId="77777777" w:rsidR="009A6AA5" w:rsidRDefault="009A6AA5" w:rsidP="00640528">
      <w:pPr>
        <w:pStyle w:val="ListParagraph"/>
        <w:widowControl/>
        <w:numPr>
          <w:ilvl w:val="0"/>
          <w:numId w:val="18"/>
        </w:numPr>
        <w:spacing w:after="160" w:line="259" w:lineRule="auto"/>
      </w:pPr>
      <w:r>
        <w:t>Formulated VNFC Placement algorithms along with their simulation reports and Evaluation reports.</w:t>
      </w:r>
      <w:r w:rsidR="00640528">
        <w:t xml:space="preserve"> Detailed architectural explanations of the </w:t>
      </w:r>
      <w:r w:rsidR="00640528" w:rsidRPr="00640528">
        <w:t>algorithms</w:t>
      </w:r>
      <w:r w:rsidR="00640528" w:rsidRPr="00870D68">
        <w:rPr>
          <w:color w:val="FF0000"/>
        </w:rPr>
        <w:t>,</w:t>
      </w:r>
      <w:r w:rsidR="00640528">
        <w:t xml:space="preserve"> and how it maps to implementations and standards (if any) discovered in the survey step above. This can be reported in an addendum or companion report to the survey report.</w:t>
      </w:r>
    </w:p>
    <w:p w14:paraId="3582A441" w14:textId="77777777" w:rsidR="009A6AA5" w:rsidRPr="008F66B3" w:rsidRDefault="00640528" w:rsidP="009A6AA5">
      <w:pPr>
        <w:pStyle w:val="ListParagraph"/>
        <w:widowControl/>
        <w:numPr>
          <w:ilvl w:val="0"/>
          <w:numId w:val="18"/>
        </w:numPr>
        <w:spacing w:after="160" w:line="259" w:lineRule="auto"/>
      </w:pPr>
      <w:r>
        <w:t>I</w:t>
      </w:r>
      <w:r w:rsidR="009A6AA5">
        <w:t>nitial proof-of-concept code for a VNF placement algorithm / algor</w:t>
      </w:r>
      <w:r w:rsidR="005B3454">
        <w:t xml:space="preserve">ithms </w:t>
      </w:r>
      <w:r w:rsidR="00100CC3">
        <w:t>integr</w:t>
      </w:r>
      <w:r w:rsidR="00776BBD">
        <w:t xml:space="preserve">ated with </w:t>
      </w:r>
      <w:r w:rsidR="00C856CE">
        <w:t xml:space="preserve">an </w:t>
      </w:r>
      <w:r w:rsidR="00776BBD">
        <w:t>open source framework</w:t>
      </w:r>
      <w:r w:rsidR="00C856CE">
        <w:t xml:space="preserve"> such as OpenStack or</w:t>
      </w:r>
      <w:r w:rsidR="00100CC3">
        <w:t xml:space="preserve"> OPNFV</w:t>
      </w:r>
    </w:p>
    <w:p w14:paraId="6FE42DEC" w14:textId="77777777" w:rsidR="009A6AA5" w:rsidRPr="007E26A9" w:rsidRDefault="009A6AA5" w:rsidP="009A6AA5">
      <w:pPr>
        <w:pStyle w:val="ListParagraph"/>
        <w:widowControl/>
        <w:numPr>
          <w:ilvl w:val="0"/>
          <w:numId w:val="18"/>
        </w:numPr>
        <w:spacing w:after="160" w:line="259" w:lineRule="auto"/>
      </w:pPr>
      <w:r w:rsidRPr="007E26A9">
        <w:t xml:space="preserve">At least one </w:t>
      </w:r>
      <w:r>
        <w:t xml:space="preserve">submitted </w:t>
      </w:r>
      <w:r w:rsidRPr="007E26A9">
        <w:t>refereed conference or journal paper</w:t>
      </w:r>
      <w:r w:rsidR="004A7F84">
        <w:t xml:space="preserve"> co-authored by Dell and IIT-</w:t>
      </w:r>
      <w:r>
        <w:t>Madras</w:t>
      </w:r>
      <w:r w:rsidRPr="007E26A9">
        <w:t>.</w:t>
      </w:r>
    </w:p>
    <w:p w14:paraId="1FC2AE8C" w14:textId="77777777" w:rsidR="009A6AA5" w:rsidRDefault="001D29D6" w:rsidP="009A6AA5">
      <w:pPr>
        <w:pStyle w:val="ListParagraph"/>
        <w:widowControl/>
        <w:numPr>
          <w:ilvl w:val="0"/>
          <w:numId w:val="18"/>
        </w:numPr>
        <w:spacing w:after="160" w:line="259" w:lineRule="auto"/>
      </w:pPr>
      <w:r>
        <w:t>Interim</w:t>
      </w:r>
      <w:r w:rsidR="009A6AA5" w:rsidRPr="007E26A9">
        <w:t xml:space="preserve"> and final presentations to Dell stakeholders.</w:t>
      </w:r>
    </w:p>
    <w:p w14:paraId="0AAEF56C" w14:textId="77777777" w:rsidR="00FE49A8" w:rsidRDefault="00FE49A8">
      <w:pPr>
        <w:rPr>
          <w:rFonts w:asciiTheme="majorHAnsi" w:eastAsiaTheme="majorEastAsia" w:hAnsiTheme="majorHAnsi" w:cstheme="majorBidi"/>
          <w:color w:val="2E74B5" w:themeColor="accent1" w:themeShade="BF"/>
          <w:sz w:val="26"/>
          <w:szCs w:val="26"/>
        </w:rPr>
      </w:pPr>
      <w:r>
        <w:br w:type="page"/>
      </w:r>
    </w:p>
    <w:p w14:paraId="7509EB6D" w14:textId="77777777" w:rsidR="009B0BEB" w:rsidRPr="00916456" w:rsidRDefault="009B0BEB" w:rsidP="00267A9C">
      <w:pPr>
        <w:pStyle w:val="Heading2"/>
      </w:pPr>
      <w:r w:rsidRPr="00916456">
        <w:lastRenderedPageBreak/>
        <w:t>Milestones &amp; Schedule:</w:t>
      </w:r>
    </w:p>
    <w:p w14:paraId="1899A179" w14:textId="77777777" w:rsidR="009B0BEB" w:rsidRDefault="009B0BEB" w:rsidP="009B0BEB">
      <w:pPr>
        <w:pStyle w:val="ListParagraph"/>
        <w:rPr>
          <w:rFonts w:ascii="Times New Roman" w:hAnsi="Times New Roman"/>
          <w:color w:val="000000"/>
          <w:sz w:val="22"/>
          <w:szCs w:val="22"/>
        </w:rPr>
      </w:pPr>
    </w:p>
    <w:tbl>
      <w:tblPr>
        <w:tblStyle w:val="TableGrid"/>
        <w:tblW w:w="0" w:type="auto"/>
        <w:tblLook w:val="04A0" w:firstRow="1" w:lastRow="0" w:firstColumn="1" w:lastColumn="0" w:noHBand="0" w:noVBand="1"/>
      </w:tblPr>
      <w:tblGrid>
        <w:gridCol w:w="1705"/>
        <w:gridCol w:w="3510"/>
        <w:gridCol w:w="4135"/>
      </w:tblGrid>
      <w:tr w:rsidR="00FE49A8" w14:paraId="1AE2A811" w14:textId="77777777" w:rsidTr="00C86D78">
        <w:tc>
          <w:tcPr>
            <w:tcW w:w="1705" w:type="dxa"/>
          </w:tcPr>
          <w:p w14:paraId="58D44F96" w14:textId="77777777" w:rsidR="00FE49A8" w:rsidRPr="0073056F" w:rsidRDefault="00FE49A8" w:rsidP="00C86D78">
            <w:pPr>
              <w:rPr>
                <w:b/>
              </w:rPr>
            </w:pPr>
            <w:r>
              <w:rPr>
                <w:b/>
              </w:rPr>
              <w:t>Month</w:t>
            </w:r>
          </w:p>
        </w:tc>
        <w:tc>
          <w:tcPr>
            <w:tcW w:w="3510" w:type="dxa"/>
          </w:tcPr>
          <w:p w14:paraId="63FE02E9" w14:textId="77777777" w:rsidR="00FE49A8" w:rsidRPr="0073056F" w:rsidRDefault="00FE49A8" w:rsidP="00C86D78">
            <w:pPr>
              <w:rPr>
                <w:b/>
              </w:rPr>
            </w:pPr>
            <w:r w:rsidRPr="0073056F">
              <w:rPr>
                <w:b/>
              </w:rPr>
              <w:t xml:space="preserve">Milestones </w:t>
            </w:r>
          </w:p>
        </w:tc>
        <w:tc>
          <w:tcPr>
            <w:tcW w:w="4135" w:type="dxa"/>
          </w:tcPr>
          <w:p w14:paraId="22C2812F" w14:textId="77777777" w:rsidR="00FE49A8" w:rsidRPr="0073056F" w:rsidRDefault="00FE49A8" w:rsidP="00C86D78">
            <w:pPr>
              <w:rPr>
                <w:b/>
              </w:rPr>
            </w:pPr>
            <w:r w:rsidRPr="0073056F">
              <w:rPr>
                <w:b/>
              </w:rPr>
              <w:t>Deliverables</w:t>
            </w:r>
          </w:p>
        </w:tc>
      </w:tr>
      <w:tr w:rsidR="00FE49A8" w14:paraId="6CF007C9" w14:textId="77777777" w:rsidTr="00C86D78">
        <w:tc>
          <w:tcPr>
            <w:tcW w:w="1705" w:type="dxa"/>
          </w:tcPr>
          <w:p w14:paraId="04564C4D" w14:textId="77777777" w:rsidR="00FE49A8" w:rsidRPr="00FB3CA8" w:rsidRDefault="00517951" w:rsidP="00C86D78">
            <w:r>
              <w:t>September</w:t>
            </w:r>
            <w:r w:rsidR="00FE49A8" w:rsidRPr="00FB3CA8">
              <w:t xml:space="preserve"> 2015</w:t>
            </w:r>
          </w:p>
        </w:tc>
        <w:tc>
          <w:tcPr>
            <w:tcW w:w="3510" w:type="dxa"/>
          </w:tcPr>
          <w:p w14:paraId="7DB9DB51" w14:textId="77777777" w:rsidR="00FE49A8" w:rsidRDefault="00FE49A8" w:rsidP="00FE49A8">
            <w:pPr>
              <w:pStyle w:val="ListParagraph"/>
              <w:widowControl/>
              <w:numPr>
                <w:ilvl w:val="0"/>
                <w:numId w:val="21"/>
              </w:numPr>
            </w:pPr>
            <w:r>
              <w:t>Team in place</w:t>
            </w:r>
          </w:p>
          <w:p w14:paraId="5E1FBF37" w14:textId="77777777" w:rsidR="00FE49A8" w:rsidRDefault="00FE49A8" w:rsidP="00FE49A8">
            <w:pPr>
              <w:pStyle w:val="ListParagraph"/>
              <w:widowControl/>
              <w:numPr>
                <w:ilvl w:val="0"/>
                <w:numId w:val="21"/>
              </w:numPr>
            </w:pPr>
            <w:r>
              <w:t>Survey commences</w:t>
            </w:r>
          </w:p>
        </w:tc>
        <w:tc>
          <w:tcPr>
            <w:tcW w:w="4135" w:type="dxa"/>
          </w:tcPr>
          <w:p w14:paraId="02F78683" w14:textId="77777777" w:rsidR="00FE49A8" w:rsidRDefault="00FE49A8" w:rsidP="00C86D78">
            <w:pPr>
              <w:ind w:left="360"/>
            </w:pPr>
          </w:p>
        </w:tc>
      </w:tr>
      <w:tr w:rsidR="00FE49A8" w14:paraId="0428A343" w14:textId="77777777" w:rsidTr="00C86D78">
        <w:tc>
          <w:tcPr>
            <w:tcW w:w="1705" w:type="dxa"/>
          </w:tcPr>
          <w:p w14:paraId="4F678CB4" w14:textId="77777777" w:rsidR="00FE49A8" w:rsidRDefault="00517951" w:rsidP="00C86D78">
            <w:r>
              <w:t xml:space="preserve">October </w:t>
            </w:r>
            <w:r w:rsidR="00FE49A8">
              <w:t>2015</w:t>
            </w:r>
          </w:p>
        </w:tc>
        <w:tc>
          <w:tcPr>
            <w:tcW w:w="3510" w:type="dxa"/>
          </w:tcPr>
          <w:p w14:paraId="528DA856" w14:textId="77777777" w:rsidR="00FE49A8" w:rsidRDefault="00FE49A8" w:rsidP="00C86D78">
            <w:pPr>
              <w:pStyle w:val="ListParagraph"/>
            </w:pPr>
          </w:p>
        </w:tc>
        <w:tc>
          <w:tcPr>
            <w:tcW w:w="4135" w:type="dxa"/>
          </w:tcPr>
          <w:p w14:paraId="1F7FC801" w14:textId="77777777" w:rsidR="00FE49A8" w:rsidRDefault="00FE49A8" w:rsidP="00FE49A8">
            <w:pPr>
              <w:pStyle w:val="ListParagraph"/>
              <w:widowControl/>
              <w:numPr>
                <w:ilvl w:val="0"/>
                <w:numId w:val="26"/>
              </w:numPr>
            </w:pPr>
            <w:r>
              <w:t>Initial survey report draft</w:t>
            </w:r>
          </w:p>
        </w:tc>
      </w:tr>
      <w:tr w:rsidR="00FE49A8" w14:paraId="2C3B06CC" w14:textId="77777777" w:rsidTr="00C86D78">
        <w:tc>
          <w:tcPr>
            <w:tcW w:w="1705" w:type="dxa"/>
          </w:tcPr>
          <w:p w14:paraId="260BED1A" w14:textId="77777777" w:rsidR="00FE49A8" w:rsidRDefault="00517951" w:rsidP="00C86D78">
            <w:r>
              <w:t>November</w:t>
            </w:r>
            <w:r w:rsidR="000246F8">
              <w:t xml:space="preserve"> 2015</w:t>
            </w:r>
          </w:p>
        </w:tc>
        <w:tc>
          <w:tcPr>
            <w:tcW w:w="3510" w:type="dxa"/>
          </w:tcPr>
          <w:p w14:paraId="3293B4EB" w14:textId="77777777" w:rsidR="00FE49A8" w:rsidRDefault="00FE49A8" w:rsidP="00C86D78"/>
        </w:tc>
        <w:tc>
          <w:tcPr>
            <w:tcW w:w="4135" w:type="dxa"/>
          </w:tcPr>
          <w:p w14:paraId="6790773B" w14:textId="77777777" w:rsidR="00FE49A8" w:rsidRDefault="00FE49A8" w:rsidP="00FE49A8">
            <w:pPr>
              <w:pStyle w:val="ListParagraph"/>
              <w:widowControl/>
              <w:numPr>
                <w:ilvl w:val="0"/>
                <w:numId w:val="26"/>
              </w:numPr>
            </w:pPr>
            <w:r>
              <w:t>Final survey document</w:t>
            </w:r>
          </w:p>
        </w:tc>
      </w:tr>
      <w:tr w:rsidR="00FE49A8" w14:paraId="7EAF0894" w14:textId="77777777" w:rsidTr="00C86D78">
        <w:tc>
          <w:tcPr>
            <w:tcW w:w="1705" w:type="dxa"/>
          </w:tcPr>
          <w:p w14:paraId="6F809D51" w14:textId="77777777" w:rsidR="00FE49A8" w:rsidRDefault="00517951" w:rsidP="00C86D78">
            <w:r>
              <w:t>December</w:t>
            </w:r>
            <w:r w:rsidR="00FE49A8">
              <w:t xml:space="preserve"> 2015</w:t>
            </w:r>
          </w:p>
        </w:tc>
        <w:tc>
          <w:tcPr>
            <w:tcW w:w="3510" w:type="dxa"/>
          </w:tcPr>
          <w:p w14:paraId="34202B21" w14:textId="77777777" w:rsidR="00FE49A8" w:rsidRDefault="00FE49A8" w:rsidP="00FE49A8">
            <w:pPr>
              <w:pStyle w:val="ListParagraph"/>
              <w:widowControl/>
              <w:numPr>
                <w:ilvl w:val="0"/>
                <w:numId w:val="20"/>
              </w:numPr>
            </w:pPr>
            <w:r>
              <w:t>Executive Stakeholder Review</w:t>
            </w:r>
          </w:p>
          <w:p w14:paraId="512370D2" w14:textId="77777777" w:rsidR="00FE49A8" w:rsidRPr="000246F8" w:rsidRDefault="00FE49A8" w:rsidP="000246F8">
            <w:pPr>
              <w:pStyle w:val="ListParagraph"/>
              <w:widowControl/>
              <w:numPr>
                <w:ilvl w:val="0"/>
                <w:numId w:val="20"/>
              </w:numPr>
            </w:pPr>
            <w:r>
              <w:t xml:space="preserve">Formulation of possible VNF placement </w:t>
            </w:r>
            <w:r w:rsidR="000246F8">
              <w:t>algorithms</w:t>
            </w:r>
          </w:p>
        </w:tc>
        <w:tc>
          <w:tcPr>
            <w:tcW w:w="4135" w:type="dxa"/>
          </w:tcPr>
          <w:p w14:paraId="57AC0E57" w14:textId="77777777" w:rsidR="00FE49A8" w:rsidRDefault="00FE49A8" w:rsidP="000246F8"/>
        </w:tc>
      </w:tr>
      <w:tr w:rsidR="000246F8" w:rsidRPr="00BD4C05" w14:paraId="45B4C34E" w14:textId="77777777" w:rsidTr="00C86D78">
        <w:tc>
          <w:tcPr>
            <w:tcW w:w="1705" w:type="dxa"/>
          </w:tcPr>
          <w:p w14:paraId="1BE901F7" w14:textId="77777777" w:rsidR="000246F8" w:rsidRDefault="00517951" w:rsidP="00C86D78">
            <w:r>
              <w:t>January</w:t>
            </w:r>
            <w:r w:rsidR="000246F8">
              <w:t xml:space="preserve"> 2015</w:t>
            </w:r>
          </w:p>
        </w:tc>
        <w:tc>
          <w:tcPr>
            <w:tcW w:w="3510" w:type="dxa"/>
          </w:tcPr>
          <w:p w14:paraId="54FD1F4B" w14:textId="77777777" w:rsidR="000246F8" w:rsidRDefault="000246F8" w:rsidP="00FE49A8">
            <w:pPr>
              <w:pStyle w:val="ListParagraph"/>
              <w:widowControl/>
              <w:numPr>
                <w:ilvl w:val="0"/>
                <w:numId w:val="24"/>
              </w:numPr>
            </w:pPr>
            <w:r>
              <w:t>Prototype coding begins</w:t>
            </w:r>
          </w:p>
        </w:tc>
        <w:tc>
          <w:tcPr>
            <w:tcW w:w="4135" w:type="dxa"/>
          </w:tcPr>
          <w:p w14:paraId="0DA673CA" w14:textId="77777777" w:rsidR="000246F8" w:rsidRPr="0026118C" w:rsidRDefault="000246F8" w:rsidP="00FE49A8">
            <w:pPr>
              <w:pStyle w:val="ListParagraph"/>
              <w:widowControl/>
              <w:numPr>
                <w:ilvl w:val="0"/>
                <w:numId w:val="24"/>
              </w:numPr>
            </w:pPr>
            <w:r>
              <w:t>Formulation and Simulation Report of VNF placement algorithms</w:t>
            </w:r>
          </w:p>
        </w:tc>
      </w:tr>
      <w:tr w:rsidR="00FE49A8" w:rsidRPr="00BD4C05" w14:paraId="7C7D2847" w14:textId="77777777" w:rsidTr="00C86D78">
        <w:tc>
          <w:tcPr>
            <w:tcW w:w="1705" w:type="dxa"/>
          </w:tcPr>
          <w:p w14:paraId="42B566A5" w14:textId="77777777" w:rsidR="00FE49A8" w:rsidRDefault="00517951" w:rsidP="00C86D78">
            <w:r>
              <w:t>March</w:t>
            </w:r>
            <w:r w:rsidR="00372148">
              <w:t xml:space="preserve"> 2016</w:t>
            </w:r>
          </w:p>
        </w:tc>
        <w:tc>
          <w:tcPr>
            <w:tcW w:w="3510" w:type="dxa"/>
          </w:tcPr>
          <w:p w14:paraId="442FA394" w14:textId="77777777" w:rsidR="00FE49A8" w:rsidRDefault="00FE49A8" w:rsidP="00FE49A8">
            <w:pPr>
              <w:pStyle w:val="ListParagraph"/>
              <w:widowControl/>
              <w:numPr>
                <w:ilvl w:val="0"/>
                <w:numId w:val="24"/>
              </w:numPr>
            </w:pPr>
            <w:r>
              <w:t>Demo/PoC objectives locked down</w:t>
            </w:r>
          </w:p>
        </w:tc>
        <w:tc>
          <w:tcPr>
            <w:tcW w:w="4135" w:type="dxa"/>
          </w:tcPr>
          <w:p w14:paraId="72A34439" w14:textId="77777777" w:rsidR="00FE49A8" w:rsidRPr="0026118C" w:rsidRDefault="00FE49A8" w:rsidP="00FE49A8">
            <w:pPr>
              <w:pStyle w:val="ListParagraph"/>
              <w:widowControl/>
              <w:numPr>
                <w:ilvl w:val="0"/>
                <w:numId w:val="24"/>
              </w:numPr>
            </w:pPr>
            <w:r w:rsidRPr="0026118C">
              <w:t xml:space="preserve">Partial/functional code for </w:t>
            </w:r>
            <w:r>
              <w:t xml:space="preserve">one or more VNF placement algorithms </w:t>
            </w:r>
          </w:p>
        </w:tc>
      </w:tr>
      <w:tr w:rsidR="00FE49A8" w14:paraId="242A889E" w14:textId="77777777" w:rsidTr="00C86D78">
        <w:tc>
          <w:tcPr>
            <w:tcW w:w="1705" w:type="dxa"/>
          </w:tcPr>
          <w:p w14:paraId="687F2972" w14:textId="77777777" w:rsidR="00FE49A8" w:rsidRDefault="00517951" w:rsidP="00C86D78">
            <w:r>
              <w:t>April</w:t>
            </w:r>
            <w:r w:rsidR="00372148">
              <w:t xml:space="preserve"> 2016</w:t>
            </w:r>
          </w:p>
        </w:tc>
        <w:tc>
          <w:tcPr>
            <w:tcW w:w="3510" w:type="dxa"/>
          </w:tcPr>
          <w:p w14:paraId="7165EBC7" w14:textId="77777777" w:rsidR="00FE49A8" w:rsidRDefault="00F87345" w:rsidP="00AE7254">
            <w:pPr>
              <w:pStyle w:val="ListParagraph"/>
              <w:widowControl/>
              <w:numPr>
                <w:ilvl w:val="0"/>
                <w:numId w:val="24"/>
              </w:numPr>
            </w:pPr>
            <w:r>
              <w:t>Executive Stakeholder Review</w:t>
            </w:r>
          </w:p>
          <w:p w14:paraId="6E132AAD" w14:textId="77777777" w:rsidR="00AE7254" w:rsidRPr="00AE7254" w:rsidRDefault="00AE7254" w:rsidP="00AE7254">
            <w:pPr>
              <w:pStyle w:val="ListParagraph"/>
              <w:widowControl/>
              <w:numPr>
                <w:ilvl w:val="0"/>
                <w:numId w:val="24"/>
              </w:numPr>
            </w:pPr>
            <w:r>
              <w:t>Functionally complete code</w:t>
            </w:r>
          </w:p>
        </w:tc>
        <w:tc>
          <w:tcPr>
            <w:tcW w:w="4135" w:type="dxa"/>
          </w:tcPr>
          <w:p w14:paraId="70591293" w14:textId="77777777" w:rsidR="00FE49A8" w:rsidRPr="00430E51" w:rsidRDefault="0007508F" w:rsidP="00430E51">
            <w:pPr>
              <w:pStyle w:val="ListParagraph"/>
              <w:widowControl/>
              <w:numPr>
                <w:ilvl w:val="0"/>
                <w:numId w:val="22"/>
              </w:numPr>
            </w:pPr>
            <w:r>
              <w:t>Rough demo of code as it fits in one of the interfaces as determined.</w:t>
            </w:r>
          </w:p>
        </w:tc>
      </w:tr>
      <w:tr w:rsidR="00FE49A8" w14:paraId="3871E72A" w14:textId="77777777" w:rsidTr="00C86D78">
        <w:tc>
          <w:tcPr>
            <w:tcW w:w="1705" w:type="dxa"/>
          </w:tcPr>
          <w:p w14:paraId="0EC7C894" w14:textId="77777777" w:rsidR="00FE49A8" w:rsidRDefault="00517951" w:rsidP="00C86D78">
            <w:r>
              <w:t>May</w:t>
            </w:r>
            <w:r w:rsidR="00372148">
              <w:t xml:space="preserve"> 2016</w:t>
            </w:r>
          </w:p>
        </w:tc>
        <w:tc>
          <w:tcPr>
            <w:tcW w:w="3510" w:type="dxa"/>
          </w:tcPr>
          <w:p w14:paraId="21668B91" w14:textId="77777777" w:rsidR="00FE49A8" w:rsidRDefault="00FE49A8" w:rsidP="00FE49A8">
            <w:pPr>
              <w:pStyle w:val="ListParagraph"/>
              <w:widowControl/>
              <w:numPr>
                <w:ilvl w:val="0"/>
                <w:numId w:val="25"/>
              </w:numPr>
            </w:pPr>
            <w:r>
              <w:t>Begin drafting paper for publication</w:t>
            </w:r>
          </w:p>
        </w:tc>
        <w:tc>
          <w:tcPr>
            <w:tcW w:w="4135" w:type="dxa"/>
          </w:tcPr>
          <w:p w14:paraId="7604FD2F" w14:textId="77777777" w:rsidR="00FE49A8" w:rsidRDefault="00FE49A8" w:rsidP="00C86D78"/>
        </w:tc>
      </w:tr>
      <w:tr w:rsidR="00FE49A8" w14:paraId="1F213827" w14:textId="77777777" w:rsidTr="00C86D78">
        <w:tc>
          <w:tcPr>
            <w:tcW w:w="1705" w:type="dxa"/>
          </w:tcPr>
          <w:p w14:paraId="04BE101A" w14:textId="77777777" w:rsidR="00FE49A8" w:rsidRDefault="00517951" w:rsidP="00517951">
            <w:r>
              <w:t>Jun</w:t>
            </w:r>
            <w:r w:rsidR="00372148">
              <w:t xml:space="preserve"> - </w:t>
            </w:r>
            <w:r>
              <w:t>Aug</w:t>
            </w:r>
            <w:r w:rsidR="00FE49A8">
              <w:t xml:space="preserve">    2016</w:t>
            </w:r>
          </w:p>
        </w:tc>
        <w:tc>
          <w:tcPr>
            <w:tcW w:w="3510" w:type="dxa"/>
          </w:tcPr>
          <w:p w14:paraId="0A7C60C2" w14:textId="77777777" w:rsidR="00FE49A8" w:rsidRDefault="00FE49A8" w:rsidP="00FE49A8">
            <w:pPr>
              <w:pStyle w:val="ListParagraph"/>
              <w:widowControl/>
              <w:numPr>
                <w:ilvl w:val="0"/>
                <w:numId w:val="25"/>
              </w:numPr>
            </w:pPr>
            <w:r>
              <w:t>Executive Stakeholder Review</w:t>
            </w:r>
          </w:p>
        </w:tc>
        <w:tc>
          <w:tcPr>
            <w:tcW w:w="4135" w:type="dxa"/>
          </w:tcPr>
          <w:p w14:paraId="6098A580" w14:textId="77777777" w:rsidR="00FE49A8" w:rsidRDefault="00FE49A8" w:rsidP="00FE49A8">
            <w:pPr>
              <w:pStyle w:val="ListParagraph"/>
              <w:widowControl/>
              <w:numPr>
                <w:ilvl w:val="0"/>
                <w:numId w:val="23"/>
              </w:numPr>
            </w:pPr>
            <w:r>
              <w:t>Completely functional demo</w:t>
            </w:r>
          </w:p>
          <w:p w14:paraId="5B121416" w14:textId="77777777" w:rsidR="00FE49A8" w:rsidRDefault="00FE49A8" w:rsidP="00FE49A8">
            <w:pPr>
              <w:pStyle w:val="ListParagraph"/>
              <w:widowControl/>
              <w:numPr>
                <w:ilvl w:val="0"/>
                <w:numId w:val="23"/>
              </w:numPr>
            </w:pPr>
            <w:r>
              <w:t>Refined code ready for contribution</w:t>
            </w:r>
          </w:p>
          <w:p w14:paraId="5F99821B" w14:textId="77777777" w:rsidR="00FE49A8" w:rsidRDefault="00FE49A8" w:rsidP="00FE49A8">
            <w:pPr>
              <w:pStyle w:val="ListParagraph"/>
              <w:widowControl/>
              <w:numPr>
                <w:ilvl w:val="0"/>
                <w:numId w:val="23"/>
              </w:numPr>
            </w:pPr>
            <w:r>
              <w:t>Final draft of research publication with line-of-sight to publication venues</w:t>
            </w:r>
          </w:p>
        </w:tc>
      </w:tr>
    </w:tbl>
    <w:p w14:paraId="5873EAB0" w14:textId="77777777" w:rsidR="009B0BEB" w:rsidRDefault="009B0BEB" w:rsidP="009B0BEB">
      <w:pPr>
        <w:pStyle w:val="ListParagraph"/>
        <w:widowControl/>
        <w:suppressAutoHyphens/>
        <w:spacing w:before="240" w:after="240"/>
        <w:rPr>
          <w:rFonts w:ascii="Times New Roman" w:hAnsi="Times New Roman"/>
          <w:color w:val="000000"/>
          <w:sz w:val="22"/>
          <w:szCs w:val="22"/>
        </w:rPr>
      </w:pPr>
    </w:p>
    <w:p w14:paraId="71FF3674" w14:textId="77777777" w:rsidR="009B0BEB" w:rsidRDefault="009B0BEB" w:rsidP="009B0BEB">
      <w:pPr>
        <w:pStyle w:val="ListParagraph"/>
        <w:widowControl/>
        <w:suppressAutoHyphens/>
        <w:spacing w:before="240" w:after="240"/>
        <w:rPr>
          <w:rFonts w:ascii="Times New Roman" w:hAnsi="Times New Roman"/>
          <w:color w:val="000000"/>
          <w:sz w:val="22"/>
          <w:szCs w:val="22"/>
        </w:rPr>
      </w:pPr>
    </w:p>
    <w:p w14:paraId="66D8FC25" w14:textId="77777777" w:rsidR="009B0BEB" w:rsidRDefault="009B0BEB" w:rsidP="009B0BEB">
      <w:pPr>
        <w:pStyle w:val="ListParagraph"/>
        <w:widowControl/>
        <w:suppressAutoHyphens/>
        <w:spacing w:before="240" w:after="240"/>
        <w:rPr>
          <w:rFonts w:ascii="Times New Roman" w:hAnsi="Times New Roman"/>
          <w:color w:val="000000"/>
          <w:sz w:val="22"/>
          <w:szCs w:val="22"/>
        </w:rPr>
      </w:pPr>
    </w:p>
    <w:p w14:paraId="2D4E08F6" w14:textId="77777777" w:rsidR="001A70CE" w:rsidRDefault="001A70CE">
      <w:pPr>
        <w:rPr>
          <w:rFonts w:asciiTheme="majorHAnsi" w:eastAsiaTheme="majorEastAsia" w:hAnsiTheme="majorHAnsi" w:cstheme="majorBidi"/>
          <w:b/>
          <w:color w:val="2E74B5" w:themeColor="accent1" w:themeShade="BF"/>
          <w:sz w:val="32"/>
          <w:szCs w:val="32"/>
          <w:u w:val="single"/>
        </w:rPr>
      </w:pPr>
      <w:r>
        <w:br w:type="page"/>
      </w:r>
    </w:p>
    <w:p w14:paraId="25BA7FF7" w14:textId="77777777" w:rsidR="009B0BEB" w:rsidRPr="00B06743" w:rsidRDefault="009B0BEB" w:rsidP="001C4780">
      <w:pPr>
        <w:pStyle w:val="Heading1"/>
        <w:rPr>
          <w:color w:val="ED7D31" w:themeColor="accent2"/>
        </w:rPr>
      </w:pPr>
      <w:r w:rsidRPr="00530AF4">
        <w:lastRenderedPageBreak/>
        <w:t>Intellectual Property</w:t>
      </w:r>
      <w:r w:rsidR="00B06743">
        <w:t xml:space="preserve"> – </w:t>
      </w:r>
      <w:r w:rsidR="00B06743" w:rsidRPr="00B06743">
        <w:rPr>
          <w:color w:val="ED7D31" w:themeColor="accent2"/>
        </w:rPr>
        <w:t>To be vetted by Legal</w:t>
      </w:r>
    </w:p>
    <w:p w14:paraId="7ECBDBDA" w14:textId="77777777" w:rsidR="006F441B" w:rsidRDefault="006F441B" w:rsidP="006F441B">
      <w:pPr>
        <w:rPr>
          <w:rFonts w:hint="eastAsia"/>
        </w:rPr>
      </w:pPr>
    </w:p>
    <w:p w14:paraId="6DBE3214" w14:textId="77777777" w:rsidR="00EB5855" w:rsidRPr="00530AF4" w:rsidRDefault="00EB5855" w:rsidP="00F51543">
      <w:pPr>
        <w:pStyle w:val="ListParagraph"/>
        <w:widowControl/>
        <w:suppressAutoHyphens/>
        <w:spacing w:before="240" w:after="240"/>
        <w:ind w:left="0"/>
        <w:rPr>
          <w:rFonts w:ascii="Times New Roman" w:hAnsi="Times New Roman"/>
          <w:color w:val="000000"/>
          <w:sz w:val="22"/>
          <w:szCs w:val="22"/>
        </w:rPr>
      </w:pPr>
      <w:r w:rsidRPr="00530AF4">
        <w:rPr>
          <w:rFonts w:ascii="Times New Roman" w:hAnsi="Times New Roman"/>
          <w:color w:val="000000"/>
          <w:sz w:val="22"/>
          <w:szCs w:val="22"/>
        </w:rPr>
        <w:t>Attached hereto as Exhibit A is a list of the intellectual property the parties intend to develop or create pursuant to this SOW (the “Project IP”)</w:t>
      </w:r>
      <w:r w:rsidR="00671546">
        <w:rPr>
          <w:rFonts w:ascii="Times New Roman" w:hAnsi="Times New Roman"/>
          <w:color w:val="000000"/>
          <w:sz w:val="22"/>
          <w:szCs w:val="22"/>
        </w:rPr>
        <w:t xml:space="preserve"> and key existing IP that are relevant to this project scope</w:t>
      </w:r>
      <w:r w:rsidRPr="00530AF4">
        <w:rPr>
          <w:rFonts w:ascii="Times New Roman" w:hAnsi="Times New Roman"/>
          <w:color w:val="000000"/>
          <w:sz w:val="22"/>
          <w:szCs w:val="22"/>
        </w:rPr>
        <w:t>.</w:t>
      </w:r>
      <w:r w:rsidR="004F4682">
        <w:rPr>
          <w:rFonts w:ascii="Times New Roman" w:hAnsi="Times New Roman"/>
          <w:color w:val="000000"/>
          <w:sz w:val="22"/>
          <w:szCs w:val="22"/>
        </w:rPr>
        <w:t xml:space="preserve"> Exhibit A shall be amended from time to time incorporating new IP that is developed or </w:t>
      </w:r>
      <w:r w:rsidR="009B3C74">
        <w:rPr>
          <w:rFonts w:ascii="Times New Roman" w:hAnsi="Times New Roman"/>
          <w:color w:val="000000"/>
          <w:sz w:val="22"/>
          <w:szCs w:val="22"/>
        </w:rPr>
        <w:t xml:space="preserve">other </w:t>
      </w:r>
      <w:r w:rsidR="004F4682">
        <w:rPr>
          <w:rFonts w:ascii="Times New Roman" w:hAnsi="Times New Roman"/>
          <w:color w:val="000000"/>
          <w:sz w:val="22"/>
          <w:szCs w:val="22"/>
        </w:rPr>
        <w:t xml:space="preserve">Pre-Existing IP </w:t>
      </w:r>
      <w:r w:rsidR="009B3C74">
        <w:rPr>
          <w:rFonts w:ascii="Times New Roman" w:hAnsi="Times New Roman"/>
          <w:color w:val="000000"/>
          <w:sz w:val="22"/>
          <w:szCs w:val="22"/>
        </w:rPr>
        <w:t>from Dell or IIT-M that are</w:t>
      </w:r>
      <w:r w:rsidR="004F4682">
        <w:rPr>
          <w:rFonts w:ascii="Times New Roman" w:hAnsi="Times New Roman"/>
          <w:color w:val="000000"/>
          <w:sz w:val="22"/>
          <w:szCs w:val="22"/>
        </w:rPr>
        <w:t xml:space="preserve"> incorporated into the Project IP.</w:t>
      </w:r>
    </w:p>
    <w:p w14:paraId="34941B15" w14:textId="77777777" w:rsidR="00F51543" w:rsidRDefault="00F51543" w:rsidP="00F51543">
      <w:pPr>
        <w:rPr>
          <w:rFonts w:ascii="Times New Roman" w:eastAsia="Times New Roman" w:hAnsi="Times New Roman" w:cs="Times New Roman"/>
          <w:color w:val="000000"/>
          <w:lang w:eastAsia="en-US"/>
        </w:rPr>
      </w:pPr>
      <w:r w:rsidRPr="006A04E4">
        <w:rPr>
          <w:rFonts w:ascii="Times New Roman" w:eastAsia="Times New Roman" w:hAnsi="Times New Roman" w:cs="Times New Roman"/>
          <w:color w:val="000000"/>
          <w:lang w:eastAsia="en-US"/>
        </w:rPr>
        <w:t>Dell will not retain rights to the IP generated by this project, as the software code developed under this SOW (and algorithm expressed in the code) will become part of the OPNFV / other relevant open source project pursuant to Section 3.13 of the Agreement. The survey results will be submitted for publication in academic journals.</w:t>
      </w:r>
    </w:p>
    <w:p w14:paraId="30DFCB2C" w14:textId="77777777" w:rsidR="006C30CE" w:rsidRPr="006A04E4" w:rsidRDefault="006C30CE" w:rsidP="00F51543">
      <w:pPr>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 xml:space="preserve">TBA - </w:t>
      </w:r>
    </w:p>
    <w:p w14:paraId="148228F5" w14:textId="77777777" w:rsidR="009B0BEB" w:rsidRPr="005E35FD" w:rsidRDefault="009B0BEB" w:rsidP="001C4780">
      <w:pPr>
        <w:pStyle w:val="Heading1"/>
      </w:pPr>
      <w:r w:rsidRPr="005E35FD">
        <w:t>Nonrecurring Engineering Expenses</w:t>
      </w:r>
    </w:p>
    <w:p w14:paraId="606A0DE7" w14:textId="77777777" w:rsidR="009B0BEB" w:rsidRPr="005E35FD" w:rsidRDefault="009B0BEB" w:rsidP="006A04E4">
      <w:pPr>
        <w:rPr>
          <w:rFonts w:ascii="Times New Roman" w:hAnsi="Times New Roman"/>
        </w:rPr>
      </w:pPr>
      <w:r w:rsidRPr="005E35FD">
        <w:rPr>
          <w:rFonts w:ascii="Times New Roman" w:hAnsi="Times New Roman"/>
        </w:rPr>
        <w:t>Subject to Section 4 of the Agreement, Dell shall pay to the University the following amount to reimburse the University for the non-recurring engineering expenses incurred by it:</w:t>
      </w:r>
    </w:p>
    <w:p w14:paraId="5FA43B05" w14:textId="77777777" w:rsidR="009B0BEB" w:rsidRPr="005E35FD" w:rsidRDefault="009B0BEB" w:rsidP="006A04E4">
      <w:pPr>
        <w:rPr>
          <w:rFonts w:ascii="Times New Roman" w:hAnsi="Times New Roman"/>
        </w:rPr>
      </w:pPr>
    </w:p>
    <w:p w14:paraId="3A79226E" w14:textId="77777777" w:rsidR="009B0BEB" w:rsidRPr="005E35FD" w:rsidRDefault="007D0E24" w:rsidP="006A04E4">
      <w:pPr>
        <w:rPr>
          <w:rFonts w:ascii="Times New Roman" w:hAnsi="Times New Roman"/>
        </w:rPr>
      </w:pPr>
      <w:r>
        <w:rPr>
          <w:rFonts w:ascii="Times New Roman" w:hAnsi="Times New Roman"/>
        </w:rPr>
        <w:tab/>
        <w:t xml:space="preserve">Not to Exceed: INR </w:t>
      </w:r>
      <w:r w:rsidR="0067681F">
        <w:rPr>
          <w:rFonts w:ascii="Times New Roman" w:hAnsi="Times New Roman"/>
        </w:rPr>
        <w:t>tbd</w:t>
      </w:r>
    </w:p>
    <w:p w14:paraId="542ABA37" w14:textId="77777777" w:rsidR="009B0BEB" w:rsidRPr="005E35FD" w:rsidRDefault="009B0BEB" w:rsidP="006A04E4">
      <w:pPr>
        <w:rPr>
          <w:rFonts w:ascii="Times New Roman" w:hAnsi="Times New Roman"/>
        </w:rPr>
      </w:pPr>
    </w:p>
    <w:p w14:paraId="0636AB2C" w14:textId="77777777" w:rsidR="009B0BEB" w:rsidRPr="005E35FD" w:rsidRDefault="008D1A39" w:rsidP="006A04E4">
      <w:pPr>
        <w:rPr>
          <w:rFonts w:ascii="Times New Roman" w:hAnsi="Times New Roman"/>
        </w:rPr>
      </w:pPr>
      <w:r>
        <w:rPr>
          <w:rFonts w:ascii="Times New Roman" w:hAnsi="Times New Roman"/>
        </w:rPr>
        <w:tab/>
        <w:t>Payment Schedule:  TBD</w:t>
      </w:r>
    </w:p>
    <w:p w14:paraId="7A516CA1" w14:textId="77777777" w:rsidR="009B0BEB" w:rsidRPr="005E35FD" w:rsidRDefault="009B0BEB" w:rsidP="009B0BEB">
      <w:pPr>
        <w:shd w:val="clear" w:color="auto" w:fill="FFFFFF"/>
        <w:tabs>
          <w:tab w:val="left" w:pos="1890"/>
        </w:tabs>
        <w:spacing w:before="100" w:beforeAutospacing="1" w:after="100" w:afterAutospacing="1" w:line="270" w:lineRule="atLeast"/>
        <w:rPr>
          <w:rFonts w:ascii="Times New Roman" w:hAnsi="Times New Roman"/>
          <w:color w:val="000000"/>
        </w:rPr>
      </w:pPr>
    </w:p>
    <w:p w14:paraId="20C15ECA" w14:textId="77777777" w:rsidR="009B0BEB" w:rsidRPr="005E35FD" w:rsidRDefault="009B0BEB" w:rsidP="009B0BEB">
      <w:pPr>
        <w:jc w:val="both"/>
        <w:rPr>
          <w:rFonts w:ascii="Times New Roman" w:hAnsi="Times New Roman"/>
        </w:rPr>
      </w:pPr>
      <w:r w:rsidRPr="005E35FD">
        <w:rPr>
          <w:rFonts w:ascii="Times New Roman" w:hAnsi="Times New Roman"/>
          <w:b/>
        </w:rPr>
        <w:t>Notwithstanding the milestones listed above, this SOW shall commence on and expire on</w:t>
      </w:r>
    </w:p>
    <w:p w14:paraId="355E406D" w14:textId="77777777" w:rsidR="009B0BEB" w:rsidRPr="005E35FD" w:rsidRDefault="009B0BEB" w:rsidP="009B0BEB">
      <w:pPr>
        <w:jc w:val="both"/>
        <w:rPr>
          <w:rFonts w:ascii="Times New Roman" w:hAnsi="Times New Roman"/>
        </w:rPr>
      </w:pPr>
    </w:p>
    <w:p w14:paraId="7BDA75A7" w14:textId="77777777" w:rsidR="009B0BEB" w:rsidRPr="005E35FD" w:rsidRDefault="009B0BEB" w:rsidP="009B0BEB">
      <w:pPr>
        <w:keepNext/>
        <w:keepLines/>
        <w:jc w:val="both"/>
        <w:rPr>
          <w:rFonts w:ascii="Times New Roman" w:hAnsi="Times New Roman"/>
          <w:color w:val="000000"/>
          <w:w w:val="0"/>
        </w:rPr>
      </w:pPr>
      <w:r w:rsidRPr="005E35FD">
        <w:rPr>
          <w:rFonts w:ascii="Times New Roman" w:hAnsi="Times New Roman"/>
          <w:color w:val="000000"/>
          <w:w w:val="0"/>
        </w:rPr>
        <w:t>IN WITNESS WHEREOF, the parties hereto have duly executed this SOW by their respective duly authorized officers to be effective as of the Effective Date as first written above.</w:t>
      </w:r>
    </w:p>
    <w:p w14:paraId="06E082A1" w14:textId="77777777" w:rsidR="009B0BEB" w:rsidRPr="005E35FD" w:rsidRDefault="009B0BEB" w:rsidP="009B0BEB">
      <w:pPr>
        <w:keepNext/>
        <w:keepLines/>
        <w:jc w:val="both"/>
        <w:rPr>
          <w:rFonts w:ascii="Times New Roman" w:hAnsi="Times New Roman"/>
          <w:color w:val="000000"/>
          <w:w w:val="0"/>
        </w:rPr>
      </w:pPr>
    </w:p>
    <w:p w14:paraId="6E0010CF" w14:textId="77777777" w:rsidR="009B0BEB" w:rsidRDefault="009B0BEB" w:rsidP="009B0BEB">
      <w:pPr>
        <w:tabs>
          <w:tab w:val="left" w:pos="1890"/>
        </w:tabs>
        <w:rPr>
          <w:rFonts w:ascii="Times New Roman" w:hAnsi="Times New Roman"/>
          <w:color w:val="000000"/>
          <w:w w:val="0"/>
        </w:rPr>
      </w:pPr>
      <w:r w:rsidRPr="005E35FD">
        <w:rPr>
          <w:rFonts w:ascii="Times New Roman" w:hAnsi="Times New Roman"/>
          <w:b/>
          <w:color w:val="000000"/>
          <w:w w:val="0"/>
        </w:rPr>
        <w:t xml:space="preserve">DELL </w:t>
      </w:r>
      <w:r>
        <w:rPr>
          <w:rFonts w:ascii="Times New Roman" w:hAnsi="Times New Roman"/>
          <w:b/>
          <w:color w:val="000000"/>
          <w:w w:val="0"/>
        </w:rPr>
        <w:t>PRODUCTS L.P.</w:t>
      </w:r>
      <w:r w:rsidRPr="005E35FD">
        <w:rPr>
          <w:rFonts w:ascii="Times New Roman" w:hAnsi="Times New Roman"/>
          <w:b/>
          <w:color w:val="000000"/>
          <w:w w:val="0"/>
        </w:rPr>
        <w:t xml:space="preserve"> </w:t>
      </w:r>
      <w:r w:rsidRPr="005E35FD">
        <w:rPr>
          <w:rFonts w:ascii="Times New Roman" w:hAnsi="Times New Roman"/>
          <w:color w:val="000000"/>
          <w:w w:val="0"/>
        </w:rPr>
        <w:fldChar w:fldCharType="begin"/>
      </w:r>
      <w:r w:rsidRPr="005E35FD">
        <w:rPr>
          <w:rFonts w:ascii="Times New Roman" w:hAnsi="Times New Roman"/>
          <w:color w:val="000000"/>
          <w:w w:val="0"/>
        </w:rPr>
        <w:instrText>ADVANCE \X 216.0</w:instrText>
      </w:r>
      <w:r w:rsidRPr="005E35FD">
        <w:rPr>
          <w:rFonts w:ascii="Times New Roman" w:hAnsi="Times New Roman"/>
          <w:color w:val="000000"/>
          <w:w w:val="0"/>
        </w:rPr>
        <w:fldChar w:fldCharType="end"/>
      </w:r>
      <w:r w:rsidRPr="00063D2F">
        <w:t xml:space="preserve"> </w:t>
      </w:r>
      <w:r w:rsidRPr="00063D2F">
        <w:rPr>
          <w:rFonts w:ascii="Times New Roman" w:hAnsi="Times New Roman"/>
          <w:color w:val="000000"/>
          <w:w w:val="0"/>
        </w:rPr>
        <w:t>INDIAN INSTITUTE OF TECHNOLOGY- MADRAS</w:t>
      </w:r>
    </w:p>
    <w:p w14:paraId="1391C97E" w14:textId="77777777" w:rsidR="009B0BEB" w:rsidRDefault="009B0BEB" w:rsidP="009B0BEB">
      <w:pPr>
        <w:tabs>
          <w:tab w:val="left" w:pos="1890"/>
        </w:tabs>
        <w:rPr>
          <w:rFonts w:ascii="Times New Roman" w:hAnsi="Times New Roman"/>
          <w:b/>
          <w:color w:val="000000"/>
        </w:rPr>
      </w:pPr>
      <w:r>
        <w:rPr>
          <w:rFonts w:ascii="Times New Roman" w:hAnsi="Times New Roman"/>
          <w:color w:val="000000"/>
          <w:w w:val="0"/>
        </w:rPr>
        <w:t xml:space="preserve">                                                                                    </w:t>
      </w:r>
    </w:p>
    <w:p w14:paraId="5AEB96A7" w14:textId="77777777" w:rsidR="009B0BEB" w:rsidRPr="005E35FD" w:rsidRDefault="009B0BEB" w:rsidP="009B0BEB">
      <w:pPr>
        <w:keepNext/>
        <w:keepLines/>
        <w:rPr>
          <w:rFonts w:ascii="Times New Roman" w:hAnsi="Times New Roman"/>
          <w:color w:val="000000"/>
          <w:w w:val="0"/>
        </w:rPr>
      </w:pPr>
    </w:p>
    <w:p w14:paraId="1AFF6122" w14:textId="77777777" w:rsidR="009B0BEB" w:rsidRPr="005E35FD" w:rsidRDefault="009B0BEB" w:rsidP="009B0BEB">
      <w:pPr>
        <w:keepNext/>
        <w:keepLines/>
        <w:rPr>
          <w:rFonts w:ascii="Times New Roman" w:hAnsi="Times New Roman"/>
          <w:color w:val="000000"/>
          <w:w w:val="0"/>
        </w:rPr>
      </w:pPr>
    </w:p>
    <w:p w14:paraId="523E0E5F" w14:textId="77777777" w:rsidR="009B0BEB" w:rsidRPr="005E35FD" w:rsidRDefault="009B0BEB" w:rsidP="009B0BEB">
      <w:pPr>
        <w:keepNext/>
        <w:keepLines/>
        <w:rPr>
          <w:rFonts w:ascii="Times New Roman" w:hAnsi="Times New Roman"/>
          <w:color w:val="000000"/>
          <w:w w:val="0"/>
        </w:rPr>
      </w:pPr>
      <w:r w:rsidRPr="005E35FD">
        <w:rPr>
          <w:rFonts w:ascii="Times New Roman" w:hAnsi="Times New Roman"/>
          <w:color w:val="000000"/>
          <w:w w:val="0"/>
        </w:rPr>
        <w:t xml:space="preserve">By: </w:t>
      </w:r>
      <w:r w:rsidRPr="005E35FD">
        <w:rPr>
          <w:rFonts w:ascii="Times New Roman" w:hAnsi="Times New Roman"/>
          <w:color w:val="000000"/>
          <w:w w:val="0"/>
        </w:rPr>
        <w:fldChar w:fldCharType="begin"/>
      </w:r>
      <w:r w:rsidRPr="005E35FD">
        <w:rPr>
          <w:rFonts w:ascii="Times New Roman" w:hAnsi="Times New Roman"/>
          <w:color w:val="000000"/>
          <w:w w:val="0"/>
        </w:rPr>
        <w:instrText>ADVANCE \X 216.0</w:instrText>
      </w:r>
      <w:r w:rsidRPr="005E35FD">
        <w:rPr>
          <w:rFonts w:ascii="Times New Roman" w:hAnsi="Times New Roman"/>
          <w:color w:val="000000"/>
          <w:w w:val="0"/>
        </w:rPr>
        <w:fldChar w:fldCharType="end"/>
      </w:r>
      <w:r w:rsidRPr="005E35FD">
        <w:rPr>
          <w:rFonts w:ascii="Times New Roman" w:hAnsi="Times New Roman"/>
          <w:color w:val="000000"/>
          <w:w w:val="0"/>
        </w:rPr>
        <w:t xml:space="preserve">By: </w:t>
      </w:r>
    </w:p>
    <w:p w14:paraId="31BA351E" w14:textId="77777777" w:rsidR="009B0BEB" w:rsidRPr="005E35FD" w:rsidRDefault="009B0BEB" w:rsidP="009B0BEB">
      <w:pPr>
        <w:keepNext/>
        <w:keepLines/>
        <w:rPr>
          <w:rFonts w:ascii="Times New Roman" w:hAnsi="Times New Roman"/>
          <w:color w:val="000000"/>
          <w:w w:val="0"/>
        </w:rPr>
      </w:pPr>
      <w:r w:rsidRPr="005E35FD">
        <w:rPr>
          <w:rFonts w:ascii="Times New Roman" w:hAnsi="Times New Roman"/>
          <w:color w:val="000000"/>
          <w:w w:val="0"/>
        </w:rPr>
        <w:fldChar w:fldCharType="begin"/>
      </w:r>
      <w:r w:rsidRPr="005E35FD">
        <w:rPr>
          <w:rFonts w:ascii="Times New Roman" w:hAnsi="Times New Roman"/>
          <w:color w:val="000000"/>
          <w:w w:val="0"/>
        </w:rPr>
        <w:instrText>ADVANCE \X 468.0</w:instrText>
      </w:r>
      <w:r w:rsidRPr="005E35FD">
        <w:rPr>
          <w:rFonts w:ascii="Times New Roman" w:hAnsi="Times New Roman"/>
          <w:color w:val="000000"/>
          <w:w w:val="0"/>
        </w:rPr>
        <w:fldChar w:fldCharType="end"/>
      </w:r>
    </w:p>
    <w:p w14:paraId="4F949B3C" w14:textId="77777777" w:rsidR="009B0BEB" w:rsidRPr="005E35FD" w:rsidRDefault="009B0BEB" w:rsidP="009B0BEB">
      <w:pPr>
        <w:keepNext/>
        <w:keepLines/>
        <w:rPr>
          <w:rFonts w:ascii="Times New Roman" w:hAnsi="Times New Roman"/>
          <w:color w:val="000000"/>
          <w:w w:val="0"/>
        </w:rPr>
      </w:pPr>
    </w:p>
    <w:p w14:paraId="131436C0" w14:textId="77777777" w:rsidR="009B0BEB" w:rsidRPr="005E35FD" w:rsidRDefault="009B0BEB" w:rsidP="009B0BEB">
      <w:pPr>
        <w:keepNext/>
        <w:keepLines/>
        <w:rPr>
          <w:rFonts w:ascii="Times New Roman" w:hAnsi="Times New Roman"/>
          <w:color w:val="000000"/>
          <w:w w:val="0"/>
        </w:rPr>
      </w:pPr>
      <w:r w:rsidRPr="005E35FD">
        <w:rPr>
          <w:rFonts w:ascii="Times New Roman" w:hAnsi="Times New Roman"/>
          <w:color w:val="000000"/>
          <w:w w:val="0"/>
        </w:rPr>
        <w:t xml:space="preserve">Title: </w:t>
      </w:r>
      <w:r w:rsidRPr="005E35FD">
        <w:rPr>
          <w:rFonts w:ascii="Times New Roman" w:hAnsi="Times New Roman"/>
          <w:color w:val="000000"/>
          <w:w w:val="0"/>
        </w:rPr>
        <w:fldChar w:fldCharType="begin"/>
      </w:r>
      <w:r w:rsidRPr="005E35FD">
        <w:rPr>
          <w:rFonts w:ascii="Times New Roman" w:hAnsi="Times New Roman"/>
          <w:color w:val="000000"/>
          <w:w w:val="0"/>
        </w:rPr>
        <w:instrText>ADVANCE \X 216.0</w:instrText>
      </w:r>
      <w:r w:rsidRPr="005E35FD">
        <w:rPr>
          <w:rFonts w:ascii="Times New Roman" w:hAnsi="Times New Roman"/>
          <w:color w:val="000000"/>
          <w:w w:val="0"/>
        </w:rPr>
        <w:fldChar w:fldCharType="end"/>
      </w:r>
      <w:r w:rsidRPr="005E35FD">
        <w:rPr>
          <w:rFonts w:ascii="Times New Roman" w:hAnsi="Times New Roman"/>
          <w:color w:val="000000"/>
          <w:w w:val="0"/>
        </w:rPr>
        <w:t xml:space="preserve">Title: </w:t>
      </w:r>
      <w:r w:rsidRPr="005E35FD">
        <w:rPr>
          <w:rFonts w:ascii="Times New Roman" w:hAnsi="Times New Roman"/>
          <w:color w:val="000000"/>
          <w:w w:val="0"/>
        </w:rPr>
        <w:fldChar w:fldCharType="begin"/>
      </w:r>
      <w:r w:rsidRPr="005E35FD">
        <w:rPr>
          <w:rFonts w:ascii="Times New Roman" w:hAnsi="Times New Roman"/>
          <w:color w:val="000000"/>
          <w:w w:val="0"/>
        </w:rPr>
        <w:instrText>ADVANCE \X 468.0</w:instrText>
      </w:r>
      <w:r w:rsidRPr="005E35FD">
        <w:rPr>
          <w:rFonts w:ascii="Times New Roman" w:hAnsi="Times New Roman"/>
          <w:color w:val="000000"/>
          <w:w w:val="0"/>
        </w:rPr>
        <w:fldChar w:fldCharType="end"/>
      </w:r>
    </w:p>
    <w:p w14:paraId="09851116" w14:textId="77777777" w:rsidR="009B0BEB" w:rsidRPr="005E35FD" w:rsidRDefault="009B0BEB" w:rsidP="009B0BEB">
      <w:pPr>
        <w:keepNext/>
        <w:keepLines/>
        <w:rPr>
          <w:rFonts w:ascii="Times New Roman" w:hAnsi="Times New Roman"/>
          <w:color w:val="000000"/>
          <w:w w:val="0"/>
        </w:rPr>
      </w:pPr>
    </w:p>
    <w:p w14:paraId="50ED2859" w14:textId="77777777" w:rsidR="009B0BEB" w:rsidRPr="007D3807" w:rsidRDefault="009B0BEB" w:rsidP="009B0BEB">
      <w:pPr>
        <w:keepLines/>
        <w:rPr>
          <w:rFonts w:hint="eastAsia"/>
          <w:color w:val="000000"/>
          <w:w w:val="0"/>
        </w:rPr>
      </w:pPr>
      <w:r w:rsidRPr="005E35FD">
        <w:rPr>
          <w:rFonts w:ascii="Times New Roman" w:hAnsi="Times New Roman"/>
          <w:color w:val="000000"/>
          <w:w w:val="0"/>
        </w:rPr>
        <w:t xml:space="preserve">Date: </w:t>
      </w:r>
      <w:r w:rsidRPr="005E35FD">
        <w:rPr>
          <w:rFonts w:ascii="Times New Roman" w:hAnsi="Times New Roman"/>
          <w:color w:val="000000"/>
          <w:w w:val="0"/>
        </w:rPr>
        <w:fldChar w:fldCharType="begin"/>
      </w:r>
      <w:r w:rsidRPr="005E35FD">
        <w:rPr>
          <w:rFonts w:ascii="Times New Roman" w:hAnsi="Times New Roman"/>
          <w:color w:val="000000"/>
          <w:w w:val="0"/>
        </w:rPr>
        <w:instrText>ADVANCE \X 216.0</w:instrText>
      </w:r>
      <w:r w:rsidRPr="005E35FD">
        <w:rPr>
          <w:rFonts w:ascii="Times New Roman" w:hAnsi="Times New Roman"/>
          <w:color w:val="000000"/>
          <w:w w:val="0"/>
        </w:rPr>
        <w:fldChar w:fldCharType="end"/>
      </w:r>
      <w:r w:rsidRPr="005E35FD">
        <w:rPr>
          <w:rFonts w:ascii="Times New Roman" w:hAnsi="Times New Roman"/>
          <w:color w:val="000000"/>
          <w:w w:val="0"/>
        </w:rPr>
        <w:t xml:space="preserve">Date: </w:t>
      </w:r>
      <w:r w:rsidRPr="007D3807">
        <w:rPr>
          <w:color w:val="000000"/>
          <w:w w:val="0"/>
        </w:rPr>
        <w:fldChar w:fldCharType="begin"/>
      </w:r>
      <w:r w:rsidRPr="007D3807">
        <w:rPr>
          <w:color w:val="000000"/>
          <w:w w:val="0"/>
        </w:rPr>
        <w:instrText>ADVANCE \X 468.0</w:instrText>
      </w:r>
      <w:r w:rsidRPr="007D3807">
        <w:rPr>
          <w:color w:val="000000"/>
          <w:w w:val="0"/>
        </w:rPr>
        <w:fldChar w:fldCharType="end"/>
      </w:r>
    </w:p>
    <w:p w14:paraId="3531B061" w14:textId="77777777" w:rsidR="009B0BEB" w:rsidRDefault="009B0BEB" w:rsidP="009B0BEB">
      <w:pPr>
        <w:pStyle w:val="Title"/>
        <w:widowControl w:val="0"/>
        <w:suppressAutoHyphens/>
        <w:rPr>
          <w:ins w:id="5" w:author="paris" w:date="2014-01-14T15:17:00Z"/>
        </w:rPr>
      </w:pPr>
      <w:r>
        <w:br w:type="page"/>
      </w:r>
      <w:r w:rsidRPr="007D3807">
        <w:lastRenderedPageBreak/>
        <w:t>Exhibit A: Project Intellectual Property</w:t>
      </w:r>
    </w:p>
    <w:p w14:paraId="4E484F1B" w14:textId="77777777" w:rsidR="00271C97" w:rsidRDefault="00271C97" w:rsidP="009B0BEB">
      <w:pPr>
        <w:rPr>
          <w:rFonts w:hint="eastAsia"/>
        </w:rPr>
      </w:pPr>
    </w:p>
    <w:p w14:paraId="470F9ECB" w14:textId="77777777" w:rsidR="00A94E6C" w:rsidRDefault="00A94E6C" w:rsidP="009B0BEB">
      <w:pPr>
        <w:rPr>
          <w:rFonts w:hint="eastAsia"/>
        </w:rPr>
      </w:pPr>
      <w:r>
        <w:t xml:space="preserve">Pre-Existing IP of Dell </w:t>
      </w:r>
    </w:p>
    <w:p w14:paraId="3D4B9F5F" w14:textId="77777777" w:rsidR="00684045" w:rsidRDefault="004A6F6A" w:rsidP="0067681F">
      <w:pPr>
        <w:pStyle w:val="ListParagraph"/>
        <w:numPr>
          <w:ilvl w:val="0"/>
          <w:numId w:val="27"/>
        </w:numPr>
      </w:pPr>
      <w:r>
        <w:t>“</w:t>
      </w:r>
      <w:r w:rsidR="00A94E6C">
        <w:t xml:space="preserve">VM Resource Allocation in </w:t>
      </w:r>
      <w:r>
        <w:t xml:space="preserve">Network Function Virtualization” </w:t>
      </w:r>
      <w:r w:rsidR="00A4116E">
        <w:t>by</w:t>
      </w:r>
      <w:r>
        <w:t xml:space="preserve"> Wenjing C</w:t>
      </w:r>
      <w:r w:rsidR="009E54D0">
        <w:t>hu, Balaji Venkat, Safina Devi N</w:t>
      </w:r>
    </w:p>
    <w:p w14:paraId="192DE03F" w14:textId="77777777" w:rsidR="008B11EE" w:rsidRPr="0051737F" w:rsidRDefault="008B11EE" w:rsidP="0067681F">
      <w:pPr>
        <w:pStyle w:val="ListParagraph"/>
        <w:numPr>
          <w:ilvl w:val="0"/>
          <w:numId w:val="27"/>
        </w:numPr>
      </w:pPr>
      <w:r>
        <w:t>“Policy Based Smart Placement – Towards a Agile, Elastic, Scalable and Energy Efficient NFV” by Ramki Krishnan, Anoop Ghnawani, Snigs Mukhopadyay, Mohinish Anumala</w:t>
      </w:r>
    </w:p>
    <w:p w14:paraId="10009779" w14:textId="77777777" w:rsidR="004A6F6A" w:rsidRDefault="004A6F6A" w:rsidP="004A6F6A">
      <w:pPr>
        <w:rPr>
          <w:rFonts w:hint="eastAsia"/>
        </w:rPr>
      </w:pPr>
    </w:p>
    <w:p w14:paraId="01BFB47C" w14:textId="77777777" w:rsidR="004A6F6A" w:rsidRDefault="004A6F6A" w:rsidP="004A6F6A">
      <w:pPr>
        <w:rPr>
          <w:rFonts w:hint="eastAsia"/>
        </w:rPr>
      </w:pPr>
      <w:r>
        <w:t xml:space="preserve">Project IP </w:t>
      </w:r>
    </w:p>
    <w:p w14:paraId="327B9D03" w14:textId="77777777" w:rsidR="004A6F6A" w:rsidRDefault="00EA7475" w:rsidP="004A6F6A">
      <w:pPr>
        <w:pStyle w:val="ListParagraph"/>
        <w:numPr>
          <w:ilvl w:val="0"/>
          <w:numId w:val="27"/>
        </w:numPr>
      </w:pPr>
      <w:r>
        <w:t xml:space="preserve">Algorithm for </w:t>
      </w:r>
      <w:r w:rsidR="00DB2C29">
        <w:t>Placement of VNFs in NFV Environment – Design &amp; Software Implementation</w:t>
      </w:r>
    </w:p>
    <w:p w14:paraId="4B435D20" w14:textId="77777777" w:rsidR="00A94E6C" w:rsidRDefault="00A94E6C" w:rsidP="00A94E6C">
      <w:pPr>
        <w:rPr>
          <w:rFonts w:hint="eastAsia"/>
        </w:rPr>
      </w:pPr>
      <w:r>
        <w:t xml:space="preserve"> </w:t>
      </w:r>
    </w:p>
    <w:p w14:paraId="725867B8" w14:textId="77777777" w:rsidR="00A94E6C" w:rsidRDefault="00A94E6C" w:rsidP="00A94E6C">
      <w:pPr>
        <w:rPr>
          <w:rFonts w:hint="eastAsia"/>
        </w:rPr>
      </w:pPr>
    </w:p>
    <w:p w14:paraId="448FE88B" w14:textId="77777777" w:rsidR="00A94E6C" w:rsidRDefault="00A94E6C" w:rsidP="00A94E6C">
      <w:pPr>
        <w:rPr>
          <w:rFonts w:hint="eastAsia"/>
        </w:rPr>
      </w:pPr>
      <w:r>
        <w:t xml:space="preserve"> </w:t>
      </w:r>
    </w:p>
    <w:p w14:paraId="5FD8E925" w14:textId="77777777" w:rsidR="0063189A" w:rsidRDefault="0063189A">
      <w:pPr>
        <w:rPr>
          <w:rFonts w:hint="eastAsia"/>
        </w:rPr>
      </w:pPr>
      <w:r>
        <w:br w:type="page"/>
      </w:r>
    </w:p>
    <w:p w14:paraId="1F7529AD" w14:textId="77777777" w:rsidR="00A94E6C" w:rsidRDefault="0063189A" w:rsidP="0063189A">
      <w:pPr>
        <w:pStyle w:val="Title"/>
        <w:widowControl w:val="0"/>
        <w:suppressAutoHyphens/>
      </w:pPr>
      <w:r w:rsidRPr="0063189A">
        <w:lastRenderedPageBreak/>
        <w:t>References</w:t>
      </w:r>
    </w:p>
    <w:p w14:paraId="6CCCA7A3" w14:textId="77777777" w:rsidR="0063189A" w:rsidRDefault="0063189A" w:rsidP="0063189A">
      <w:pPr>
        <w:pStyle w:val="Title"/>
        <w:widowControl w:val="0"/>
        <w:suppressAutoHyphens/>
        <w:jc w:val="left"/>
      </w:pPr>
    </w:p>
    <w:p w14:paraId="02481799" w14:textId="77777777" w:rsidR="0063189A" w:rsidRDefault="0063189A" w:rsidP="0063189A">
      <w:pPr>
        <w:rPr>
          <w:rFonts w:hint="eastAsia"/>
          <w:color w:val="1F497D"/>
        </w:rPr>
      </w:pPr>
      <w:r>
        <w:rPr>
          <w:b/>
          <w:bCs/>
          <w:color w:val="1F497D"/>
        </w:rPr>
        <w:t>OpenStack Summit, Vancouver, May 2015</w:t>
      </w:r>
    </w:p>
    <w:p w14:paraId="22BDF3F8" w14:textId="77777777" w:rsidR="0063189A" w:rsidRDefault="0063189A" w:rsidP="0063189A">
      <w:pPr>
        <w:pStyle w:val="ListParagraph"/>
        <w:widowControl/>
        <w:numPr>
          <w:ilvl w:val="0"/>
          <w:numId w:val="28"/>
        </w:numPr>
        <w:contextualSpacing w:val="0"/>
        <w:rPr>
          <w:color w:val="1F497D"/>
        </w:rPr>
      </w:pPr>
      <w:r>
        <w:rPr>
          <w:color w:val="1F497D"/>
        </w:rPr>
        <w:t xml:space="preserve">Helping Telcos go Green and save Opex via Policy; Link to video: </w:t>
      </w:r>
      <w:hyperlink r:id="rId12" w:history="1">
        <w:r>
          <w:rPr>
            <w:rStyle w:val="Hyperlink"/>
            <w:color w:val="000000"/>
          </w:rPr>
          <w:t>https://www.openstack.org/summit/vancouver-2015/summit-videos/presentation/helping-telcos-go-green-and-save-opex-via-policy</w:t>
        </w:r>
      </w:hyperlink>
    </w:p>
    <w:p w14:paraId="6C452B17" w14:textId="77777777" w:rsidR="0063189A" w:rsidRDefault="0063189A" w:rsidP="0063189A">
      <w:pPr>
        <w:pStyle w:val="ListParagraph"/>
        <w:widowControl/>
        <w:contextualSpacing w:val="0"/>
        <w:rPr>
          <w:color w:val="1F497D"/>
        </w:rPr>
      </w:pPr>
    </w:p>
    <w:p w14:paraId="3492F277" w14:textId="77777777" w:rsidR="0063189A" w:rsidRDefault="0063189A" w:rsidP="0063189A">
      <w:pPr>
        <w:rPr>
          <w:rFonts w:hint="eastAsia"/>
          <w:b/>
          <w:bCs/>
          <w:color w:val="1F497D"/>
        </w:rPr>
      </w:pPr>
      <w:r>
        <w:rPr>
          <w:b/>
          <w:bCs/>
          <w:color w:val="1F497D"/>
        </w:rPr>
        <w:t>IEEE CCNC 2015</w:t>
      </w:r>
    </w:p>
    <w:p w14:paraId="046C824C" w14:textId="77777777" w:rsidR="0063189A" w:rsidRDefault="0063189A" w:rsidP="0063189A">
      <w:pPr>
        <w:pStyle w:val="ListParagraph"/>
        <w:widowControl/>
        <w:numPr>
          <w:ilvl w:val="0"/>
          <w:numId w:val="29"/>
        </w:numPr>
        <w:contextualSpacing w:val="0"/>
        <w:rPr>
          <w:color w:val="1F497D"/>
        </w:rPr>
      </w:pPr>
      <w:r>
        <w:rPr>
          <w:color w:val="1F497D"/>
        </w:rPr>
        <w:t>“An open NFV and cloud architectural framework for managing application virality behavior”</w:t>
      </w:r>
      <w:r w:rsidR="00A41FCC">
        <w:rPr>
          <w:color w:val="1F497D"/>
        </w:rPr>
        <w:t xml:space="preserve">, </w:t>
      </w:r>
      <w:r w:rsidR="00A41FCC" w:rsidRPr="00A41FCC">
        <w:rPr>
          <w:color w:val="1F497D"/>
        </w:rPr>
        <w:t>D. Krishnaswamy, R. Krishnan, D. Lopez, P. Willis, A. Qamar</w:t>
      </w:r>
    </w:p>
    <w:p w14:paraId="51CF4086" w14:textId="77777777" w:rsidR="0063189A" w:rsidRDefault="0063189A" w:rsidP="0063189A">
      <w:pPr>
        <w:pStyle w:val="ListParagraph"/>
        <w:widowControl/>
        <w:contextualSpacing w:val="0"/>
        <w:rPr>
          <w:color w:val="1F497D"/>
        </w:rPr>
      </w:pPr>
    </w:p>
    <w:p w14:paraId="16EB473F" w14:textId="77777777" w:rsidR="0063189A" w:rsidRDefault="0063189A" w:rsidP="0063189A">
      <w:pPr>
        <w:rPr>
          <w:rFonts w:hint="eastAsia"/>
          <w:color w:val="1F497D"/>
        </w:rPr>
      </w:pPr>
      <w:r>
        <w:rPr>
          <w:b/>
          <w:bCs/>
          <w:color w:val="1F497D"/>
        </w:rPr>
        <w:t xml:space="preserve">IEEE MMTC E-Letter Special Issue </w:t>
      </w:r>
      <w:r w:rsidR="00A41FCC">
        <w:rPr>
          <w:b/>
          <w:bCs/>
          <w:color w:val="1F497D"/>
        </w:rPr>
        <w:t>, July 2015</w:t>
      </w:r>
    </w:p>
    <w:p w14:paraId="5B190B4F" w14:textId="77777777" w:rsidR="0063189A" w:rsidRDefault="0063189A" w:rsidP="0063189A">
      <w:pPr>
        <w:pStyle w:val="ListParagraph"/>
        <w:widowControl/>
        <w:numPr>
          <w:ilvl w:val="0"/>
          <w:numId w:val="30"/>
        </w:numPr>
        <w:contextualSpacing w:val="0"/>
        <w:rPr>
          <w:color w:val="1F497D"/>
        </w:rPr>
      </w:pPr>
      <w:r>
        <w:rPr>
          <w:color w:val="1F497D"/>
        </w:rPr>
        <w:t>Invited Article on “Caching of Viral Content in NFV Architecture” in– joint with BT, Telefonica and IBM Research</w:t>
      </w:r>
    </w:p>
    <w:p w14:paraId="6AD3C437" w14:textId="77777777" w:rsidR="0063189A" w:rsidRDefault="0063189A" w:rsidP="0063189A">
      <w:pPr>
        <w:pStyle w:val="ListParagraph"/>
        <w:widowControl/>
        <w:contextualSpacing w:val="0"/>
        <w:rPr>
          <w:color w:val="1F497D"/>
        </w:rPr>
      </w:pPr>
    </w:p>
    <w:p w14:paraId="591B6F1C" w14:textId="77777777" w:rsidR="0063189A" w:rsidRDefault="0063189A" w:rsidP="0063189A">
      <w:pPr>
        <w:rPr>
          <w:rFonts w:hint="eastAsia"/>
          <w:color w:val="1F497D"/>
        </w:rPr>
      </w:pPr>
      <w:r>
        <w:rPr>
          <w:b/>
          <w:bCs/>
          <w:color w:val="1F497D"/>
        </w:rPr>
        <w:t>ETSI NFV Meeting, July 2015</w:t>
      </w:r>
    </w:p>
    <w:p w14:paraId="0C826C34" w14:textId="77777777" w:rsidR="0063189A" w:rsidRDefault="0063189A" w:rsidP="0063189A">
      <w:pPr>
        <w:pStyle w:val="ListParagraph"/>
        <w:widowControl/>
        <w:numPr>
          <w:ilvl w:val="0"/>
          <w:numId w:val="30"/>
        </w:numPr>
        <w:contextualSpacing w:val="0"/>
        <w:rPr>
          <w:color w:val="1F497D"/>
        </w:rPr>
      </w:pPr>
      <w:r>
        <w:rPr>
          <w:color w:val="1F497D"/>
        </w:rPr>
        <w:t xml:space="preserve">Presentation on </w:t>
      </w:r>
      <w:r w:rsidR="00184847">
        <w:rPr>
          <w:color w:val="1F497D"/>
        </w:rPr>
        <w:t xml:space="preserve">Constraint-based placement PoC </w:t>
      </w:r>
      <w:hyperlink r:id="rId13" w:history="1">
        <w:r w:rsidRPr="00950732">
          <w:rPr>
            <w:rStyle w:val="Hyperlink"/>
          </w:rPr>
          <w:t>http://nfvwiki.etsi.org/index.php?title=Constraint_based_Placement_and_Scheduling_for_NFV/Cloud_Systems</w:t>
        </w:r>
      </w:hyperlink>
    </w:p>
    <w:p w14:paraId="027DB101" w14:textId="77777777" w:rsidR="0063189A" w:rsidRDefault="0063189A" w:rsidP="0063189A">
      <w:pPr>
        <w:pStyle w:val="ListParagraph"/>
        <w:widowControl/>
        <w:contextualSpacing w:val="0"/>
        <w:rPr>
          <w:color w:val="1F497D"/>
        </w:rPr>
      </w:pPr>
    </w:p>
    <w:p w14:paraId="2AFC29FD" w14:textId="77777777" w:rsidR="0063189A" w:rsidRDefault="0063189A" w:rsidP="0063189A">
      <w:pPr>
        <w:rPr>
          <w:rFonts w:hint="eastAsia"/>
          <w:color w:val="1F497D"/>
        </w:rPr>
      </w:pPr>
      <w:r>
        <w:rPr>
          <w:b/>
          <w:bCs/>
          <w:color w:val="1F497D"/>
        </w:rPr>
        <w:t xml:space="preserve">IEEE NFV-SDN Conference in SFO, Nov. 2015 </w:t>
      </w:r>
    </w:p>
    <w:p w14:paraId="26E3925A" w14:textId="77777777" w:rsidR="0063189A" w:rsidRDefault="0063189A" w:rsidP="0063189A">
      <w:pPr>
        <w:pStyle w:val="ListParagraph"/>
        <w:widowControl/>
        <w:numPr>
          <w:ilvl w:val="0"/>
          <w:numId w:val="30"/>
        </w:numPr>
        <w:contextualSpacing w:val="0"/>
        <w:rPr>
          <w:color w:val="1F497D"/>
        </w:rPr>
      </w:pPr>
      <w:r>
        <w:rPr>
          <w:color w:val="1F497D"/>
        </w:rPr>
        <w:t>Paper submitted - “Optimizing Energy Usage for NFV Systems: Challenges and New Directions”</w:t>
      </w:r>
    </w:p>
    <w:p w14:paraId="03723D19" w14:textId="77777777" w:rsidR="0063189A" w:rsidRDefault="0063189A" w:rsidP="0063189A">
      <w:pPr>
        <w:pStyle w:val="ListParagraph"/>
        <w:widowControl/>
        <w:contextualSpacing w:val="0"/>
        <w:rPr>
          <w:color w:val="1F497D"/>
        </w:rPr>
      </w:pPr>
    </w:p>
    <w:p w14:paraId="509E969D" w14:textId="77777777" w:rsidR="0063189A" w:rsidRDefault="0063189A" w:rsidP="0063189A">
      <w:pPr>
        <w:rPr>
          <w:rFonts w:hint="eastAsia"/>
          <w:b/>
          <w:bCs/>
          <w:color w:val="1F497D"/>
        </w:rPr>
      </w:pPr>
      <w:r>
        <w:rPr>
          <w:b/>
          <w:bCs/>
          <w:color w:val="1F497D"/>
        </w:rPr>
        <w:t>IRTF NFVRG Drafts</w:t>
      </w:r>
    </w:p>
    <w:p w14:paraId="6F04D727" w14:textId="77777777" w:rsidR="0063189A" w:rsidRDefault="00744716" w:rsidP="0063189A">
      <w:pPr>
        <w:pStyle w:val="ListParagraph"/>
        <w:widowControl/>
        <w:numPr>
          <w:ilvl w:val="0"/>
          <w:numId w:val="30"/>
        </w:numPr>
        <w:contextualSpacing w:val="0"/>
        <w:rPr>
          <w:color w:val="1F497D"/>
        </w:rPr>
      </w:pPr>
      <w:hyperlink r:id="rId14" w:history="1">
        <w:r w:rsidR="0063189A">
          <w:rPr>
            <w:rStyle w:val="Hyperlink"/>
            <w:color w:val="000000"/>
          </w:rPr>
          <w:t>https://datatracker.ietf.org/doc/draft-krishnan-nfvrg-policy-based-rm-nfviaas/</w:t>
        </w:r>
      </w:hyperlink>
    </w:p>
    <w:p w14:paraId="27BEF65F" w14:textId="77777777" w:rsidR="0063189A" w:rsidRPr="0063189A" w:rsidRDefault="00744716" w:rsidP="0063189A">
      <w:pPr>
        <w:pStyle w:val="ListParagraph"/>
        <w:widowControl/>
        <w:numPr>
          <w:ilvl w:val="0"/>
          <w:numId w:val="30"/>
        </w:numPr>
        <w:contextualSpacing w:val="0"/>
        <w:rPr>
          <w:color w:val="1F497D"/>
        </w:rPr>
      </w:pPr>
      <w:hyperlink r:id="rId15" w:history="1">
        <w:r w:rsidR="0063189A">
          <w:rPr>
            <w:rStyle w:val="Hyperlink"/>
            <w:color w:val="000000"/>
          </w:rPr>
          <w:t>https://datatracker.ietf.org/doc/draft-norival-nfvrg-nfv-policy-arch/</w:t>
        </w:r>
      </w:hyperlink>
    </w:p>
    <w:sectPr w:rsidR="0063189A" w:rsidRPr="0063189A">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31BB14" w14:textId="77777777" w:rsidR="00735036" w:rsidRDefault="00735036" w:rsidP="009B0BEB">
      <w:pPr>
        <w:spacing w:after="0" w:line="240" w:lineRule="auto"/>
        <w:rPr>
          <w:rFonts w:hint="eastAsia"/>
        </w:rPr>
      </w:pPr>
      <w:r>
        <w:separator/>
      </w:r>
    </w:p>
  </w:endnote>
  <w:endnote w:type="continuationSeparator" w:id="0">
    <w:p w14:paraId="7F346DAE" w14:textId="77777777" w:rsidR="00735036" w:rsidRDefault="00735036" w:rsidP="009B0BEB">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Museo Sans For Dell">
    <w:altName w:val="Times New Roman"/>
    <w:charset w:val="00"/>
    <w:family w:val="auto"/>
    <w:pitch w:val="variable"/>
    <w:sig w:usb0="A00000AF" w:usb1="4000004B" w:usb2="00000000" w:usb3="00000000" w:csb0="00000093" w:csb1="00000000"/>
  </w:font>
  <w:font w:name="Calibri">
    <w:altName w:val="Arial"/>
    <w:panose1 w:val="020F0502020204030204"/>
    <w:charset w:val="00"/>
    <w:family w:val="roman"/>
    <w:notTrueType/>
    <w:pitch w:val="default"/>
  </w:font>
  <w:font w:name="宋体">
    <w:panose1 w:val="00000000000000000000"/>
    <w:charset w:val="86"/>
    <w:family w:val="auto"/>
    <w:notTrueType/>
    <w:pitch w:val="variable"/>
    <w:sig w:usb0="00000001" w:usb1="080E0000" w:usb2="00000010" w:usb3="00000000" w:csb0="00040000" w:csb1="00000000"/>
  </w:font>
  <w:font w:name="Calibri Light">
    <w:altName w:val="SignPainter-HouseScript"/>
    <w:panose1 w:val="020F0302020204030204"/>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2EDB6" w14:textId="77777777" w:rsidR="009B0BEB" w:rsidRDefault="009B0BEB" w:rsidP="00C66AF7">
    <w:pPr>
      <w:pStyle w:val="Footer"/>
      <w:rPr>
        <w:rFonts w:ascii="Museo Sans For Dell" w:hAnsi="Museo Sans For Dell"/>
        <w:b/>
        <w:color w:val="AAAAAA"/>
        <w:sz w:val="17"/>
      </w:rPr>
    </w:pPr>
    <w:bookmarkStart w:id="6" w:name="aliashClassificationFoot1FooterEvenPages"/>
  </w:p>
  <w:bookmarkEnd w:id="6"/>
  <w:p w14:paraId="43563D01" w14:textId="77777777" w:rsidR="009B0BEB" w:rsidRDefault="009B0BEB">
    <w:pPr>
      <w:pStyle w:val="Footer"/>
      <w:rPr>
        <w:rFonts w:hint="eastAsia"/>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97C55" w14:textId="77777777" w:rsidR="009B0BEB" w:rsidRDefault="009B0BEB" w:rsidP="00C66AF7">
    <w:pPr>
      <w:pStyle w:val="Footer"/>
      <w:rPr>
        <w:rFonts w:ascii="Museo Sans For Dell" w:hAnsi="Museo Sans For Dell"/>
        <w:b/>
        <w:color w:val="AAAAAA"/>
        <w:sz w:val="17"/>
      </w:rPr>
    </w:pPr>
    <w:bookmarkStart w:id="7" w:name="aliashClassificationFooter1FooterPrimary"/>
  </w:p>
  <w:bookmarkEnd w:id="7"/>
  <w:p w14:paraId="2363AB56" w14:textId="77777777" w:rsidR="009B0BEB" w:rsidRDefault="009B0BEB">
    <w:pPr>
      <w:pStyle w:val="Footer"/>
      <w:rPr>
        <w:rFonts w:hint="eastAsia"/>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64EE5B" w14:textId="77777777" w:rsidR="009B0BEB" w:rsidRDefault="009B0BEB" w:rsidP="00C66AF7">
    <w:pPr>
      <w:pStyle w:val="Footer"/>
      <w:rPr>
        <w:rFonts w:ascii="Museo Sans For Dell" w:hAnsi="Museo Sans For Dell"/>
        <w:b/>
        <w:color w:val="AAAAAA"/>
        <w:sz w:val="17"/>
      </w:rPr>
    </w:pPr>
    <w:bookmarkStart w:id="8" w:name="aliashClassificationFoot1FooterFirstPage"/>
  </w:p>
  <w:bookmarkEnd w:id="8"/>
  <w:p w14:paraId="2318C797" w14:textId="77777777" w:rsidR="009B0BEB" w:rsidRDefault="009B0BEB">
    <w:pPr>
      <w:pStyle w:val="Footer"/>
      <w:rPr>
        <w:rFonts w:hint="eastAsi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0A5395" w14:textId="77777777" w:rsidR="00735036" w:rsidRDefault="00735036" w:rsidP="009B0BEB">
      <w:pPr>
        <w:spacing w:after="0" w:line="240" w:lineRule="auto"/>
        <w:rPr>
          <w:rFonts w:hint="eastAsia"/>
        </w:rPr>
      </w:pPr>
      <w:r>
        <w:separator/>
      </w:r>
    </w:p>
  </w:footnote>
  <w:footnote w:type="continuationSeparator" w:id="0">
    <w:p w14:paraId="25BF1A26" w14:textId="77777777" w:rsidR="00735036" w:rsidRDefault="00735036" w:rsidP="009B0BEB">
      <w:pPr>
        <w:spacing w:after="0" w:line="240" w:lineRule="auto"/>
        <w:rPr>
          <w:rFonts w:hint="eastAsia"/>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AE183" w14:textId="77777777" w:rsidR="0067681F" w:rsidRDefault="0067681F">
    <w:pPr>
      <w:pStyle w:val="Header"/>
      <w:rPr>
        <w:rFonts w:hint="eastAsia"/>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38AAD" w14:textId="77777777" w:rsidR="0067681F" w:rsidRDefault="0067681F">
    <w:pPr>
      <w:pStyle w:val="Header"/>
      <w:rPr>
        <w:rFonts w:hint="eastAsia"/>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1AB8C5" w14:textId="77777777" w:rsidR="0067681F" w:rsidRDefault="0067681F">
    <w:pPr>
      <w:pStyle w:val="Header"/>
      <w:rPr>
        <w:rFonts w:hint="eastAsi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73CF5"/>
    <w:multiLevelType w:val="hybridMultilevel"/>
    <w:tmpl w:val="FF1C9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AE5848"/>
    <w:multiLevelType w:val="hybridMultilevel"/>
    <w:tmpl w:val="F642E2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502668"/>
    <w:multiLevelType w:val="hybridMultilevel"/>
    <w:tmpl w:val="BBE03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AA0ECE"/>
    <w:multiLevelType w:val="hybridMultilevel"/>
    <w:tmpl w:val="37785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A7657E"/>
    <w:multiLevelType w:val="hybridMultilevel"/>
    <w:tmpl w:val="A5900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342C64"/>
    <w:multiLevelType w:val="hybridMultilevel"/>
    <w:tmpl w:val="82403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9C87338"/>
    <w:multiLevelType w:val="hybridMultilevel"/>
    <w:tmpl w:val="F0242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3280B71"/>
    <w:multiLevelType w:val="hybridMultilevel"/>
    <w:tmpl w:val="2856B80E"/>
    <w:lvl w:ilvl="0" w:tplc="A27AB800">
      <w:start w:val="1"/>
      <w:numFmt w:val="bullet"/>
      <w:lvlText w:val="•"/>
      <w:lvlJc w:val="left"/>
      <w:pPr>
        <w:tabs>
          <w:tab w:val="num" w:pos="720"/>
        </w:tabs>
        <w:ind w:left="720" w:hanging="360"/>
      </w:pPr>
      <w:rPr>
        <w:rFonts w:ascii="Arial" w:hAnsi="Arial" w:cs="Times New Roman" w:hint="default"/>
      </w:rPr>
    </w:lvl>
    <w:lvl w:ilvl="1" w:tplc="83861CD4">
      <w:start w:val="45"/>
      <w:numFmt w:val="bullet"/>
      <w:lvlText w:val="–"/>
      <w:lvlJc w:val="left"/>
      <w:pPr>
        <w:tabs>
          <w:tab w:val="num" w:pos="1440"/>
        </w:tabs>
        <w:ind w:left="1440" w:hanging="360"/>
      </w:pPr>
      <w:rPr>
        <w:rFonts w:ascii="Museo Sans For Dell" w:hAnsi="Museo Sans For Dell" w:hint="default"/>
      </w:rPr>
    </w:lvl>
    <w:lvl w:ilvl="2" w:tplc="400C5DA6">
      <w:start w:val="45"/>
      <w:numFmt w:val="bullet"/>
      <w:lvlText w:val="–"/>
      <w:lvlJc w:val="left"/>
      <w:pPr>
        <w:tabs>
          <w:tab w:val="num" w:pos="2160"/>
        </w:tabs>
        <w:ind w:left="2160" w:hanging="360"/>
      </w:pPr>
      <w:rPr>
        <w:rFonts w:ascii="Museo Sans For Dell" w:hAnsi="Museo Sans For Dell" w:hint="default"/>
      </w:rPr>
    </w:lvl>
    <w:lvl w:ilvl="3" w:tplc="20A00E22">
      <w:start w:val="1"/>
      <w:numFmt w:val="bullet"/>
      <w:lvlText w:val="•"/>
      <w:lvlJc w:val="left"/>
      <w:pPr>
        <w:tabs>
          <w:tab w:val="num" w:pos="2880"/>
        </w:tabs>
        <w:ind w:left="2880" w:hanging="360"/>
      </w:pPr>
      <w:rPr>
        <w:rFonts w:ascii="Arial" w:hAnsi="Arial" w:cs="Times New Roman" w:hint="default"/>
      </w:rPr>
    </w:lvl>
    <w:lvl w:ilvl="4" w:tplc="A686F5F4">
      <w:start w:val="1"/>
      <w:numFmt w:val="bullet"/>
      <w:lvlText w:val="•"/>
      <w:lvlJc w:val="left"/>
      <w:pPr>
        <w:tabs>
          <w:tab w:val="num" w:pos="3600"/>
        </w:tabs>
        <w:ind w:left="3600" w:hanging="360"/>
      </w:pPr>
      <w:rPr>
        <w:rFonts w:ascii="Arial" w:hAnsi="Arial" w:cs="Times New Roman" w:hint="default"/>
      </w:rPr>
    </w:lvl>
    <w:lvl w:ilvl="5" w:tplc="4FDE770C">
      <w:start w:val="1"/>
      <w:numFmt w:val="bullet"/>
      <w:lvlText w:val="•"/>
      <w:lvlJc w:val="left"/>
      <w:pPr>
        <w:tabs>
          <w:tab w:val="num" w:pos="4320"/>
        </w:tabs>
        <w:ind w:left="4320" w:hanging="360"/>
      </w:pPr>
      <w:rPr>
        <w:rFonts w:ascii="Arial" w:hAnsi="Arial" w:cs="Times New Roman" w:hint="default"/>
      </w:rPr>
    </w:lvl>
    <w:lvl w:ilvl="6" w:tplc="88047C6A">
      <w:start w:val="1"/>
      <w:numFmt w:val="bullet"/>
      <w:lvlText w:val="•"/>
      <w:lvlJc w:val="left"/>
      <w:pPr>
        <w:tabs>
          <w:tab w:val="num" w:pos="5040"/>
        </w:tabs>
        <w:ind w:left="5040" w:hanging="360"/>
      </w:pPr>
      <w:rPr>
        <w:rFonts w:ascii="Arial" w:hAnsi="Arial" w:cs="Times New Roman" w:hint="default"/>
      </w:rPr>
    </w:lvl>
    <w:lvl w:ilvl="7" w:tplc="5F54B8A6">
      <w:start w:val="1"/>
      <w:numFmt w:val="bullet"/>
      <w:lvlText w:val="•"/>
      <w:lvlJc w:val="left"/>
      <w:pPr>
        <w:tabs>
          <w:tab w:val="num" w:pos="5760"/>
        </w:tabs>
        <w:ind w:left="5760" w:hanging="360"/>
      </w:pPr>
      <w:rPr>
        <w:rFonts w:ascii="Arial" w:hAnsi="Arial" w:cs="Times New Roman" w:hint="default"/>
      </w:rPr>
    </w:lvl>
    <w:lvl w:ilvl="8" w:tplc="51B290D6">
      <w:start w:val="1"/>
      <w:numFmt w:val="bullet"/>
      <w:lvlText w:val="•"/>
      <w:lvlJc w:val="left"/>
      <w:pPr>
        <w:tabs>
          <w:tab w:val="num" w:pos="6480"/>
        </w:tabs>
        <w:ind w:left="6480" w:hanging="360"/>
      </w:pPr>
      <w:rPr>
        <w:rFonts w:ascii="Arial" w:hAnsi="Arial" w:cs="Times New Roman" w:hint="default"/>
      </w:rPr>
    </w:lvl>
  </w:abstractNum>
  <w:abstractNum w:abstractNumId="8">
    <w:nsid w:val="44134909"/>
    <w:multiLevelType w:val="hybridMultilevel"/>
    <w:tmpl w:val="65480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95656A"/>
    <w:multiLevelType w:val="hybridMultilevel"/>
    <w:tmpl w:val="B596E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464A85"/>
    <w:multiLevelType w:val="hybridMultilevel"/>
    <w:tmpl w:val="8098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532D67"/>
    <w:multiLevelType w:val="hybridMultilevel"/>
    <w:tmpl w:val="0DEC6F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FD90B17"/>
    <w:multiLevelType w:val="hybridMultilevel"/>
    <w:tmpl w:val="305A3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11049C"/>
    <w:multiLevelType w:val="hybridMultilevel"/>
    <w:tmpl w:val="E8E42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D34EC0"/>
    <w:multiLevelType w:val="multilevel"/>
    <w:tmpl w:val="C660E612"/>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120" w:hanging="180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9000" w:hanging="2520"/>
      </w:pPr>
      <w:rPr>
        <w:rFonts w:hint="default"/>
      </w:rPr>
    </w:lvl>
  </w:abstractNum>
  <w:abstractNum w:abstractNumId="15">
    <w:nsid w:val="59BA0AD2"/>
    <w:multiLevelType w:val="hybridMultilevel"/>
    <w:tmpl w:val="9CC25690"/>
    <w:lvl w:ilvl="0" w:tplc="3A8EE05C">
      <w:start w:val="1"/>
      <w:numFmt w:val="bullet"/>
      <w:lvlText w:val="•"/>
      <w:lvlJc w:val="left"/>
      <w:pPr>
        <w:tabs>
          <w:tab w:val="num" w:pos="720"/>
        </w:tabs>
        <w:ind w:left="720" w:hanging="360"/>
      </w:pPr>
      <w:rPr>
        <w:rFonts w:ascii="Arial" w:hAnsi="Arial" w:hint="default"/>
      </w:rPr>
    </w:lvl>
    <w:lvl w:ilvl="1" w:tplc="AB183D3C" w:tentative="1">
      <w:start w:val="1"/>
      <w:numFmt w:val="bullet"/>
      <w:lvlText w:val="•"/>
      <w:lvlJc w:val="left"/>
      <w:pPr>
        <w:tabs>
          <w:tab w:val="num" w:pos="1440"/>
        </w:tabs>
        <w:ind w:left="1440" w:hanging="360"/>
      </w:pPr>
      <w:rPr>
        <w:rFonts w:ascii="Arial" w:hAnsi="Arial" w:hint="default"/>
      </w:rPr>
    </w:lvl>
    <w:lvl w:ilvl="2" w:tplc="8EA8591C" w:tentative="1">
      <w:start w:val="1"/>
      <w:numFmt w:val="bullet"/>
      <w:lvlText w:val="•"/>
      <w:lvlJc w:val="left"/>
      <w:pPr>
        <w:tabs>
          <w:tab w:val="num" w:pos="2160"/>
        </w:tabs>
        <w:ind w:left="2160" w:hanging="360"/>
      </w:pPr>
      <w:rPr>
        <w:rFonts w:ascii="Arial" w:hAnsi="Arial" w:hint="default"/>
      </w:rPr>
    </w:lvl>
    <w:lvl w:ilvl="3" w:tplc="F416AE70" w:tentative="1">
      <w:start w:val="1"/>
      <w:numFmt w:val="bullet"/>
      <w:lvlText w:val="•"/>
      <w:lvlJc w:val="left"/>
      <w:pPr>
        <w:tabs>
          <w:tab w:val="num" w:pos="2880"/>
        </w:tabs>
        <w:ind w:left="2880" w:hanging="360"/>
      </w:pPr>
      <w:rPr>
        <w:rFonts w:ascii="Arial" w:hAnsi="Arial" w:hint="default"/>
      </w:rPr>
    </w:lvl>
    <w:lvl w:ilvl="4" w:tplc="750A8AEE" w:tentative="1">
      <w:start w:val="1"/>
      <w:numFmt w:val="bullet"/>
      <w:lvlText w:val="•"/>
      <w:lvlJc w:val="left"/>
      <w:pPr>
        <w:tabs>
          <w:tab w:val="num" w:pos="3600"/>
        </w:tabs>
        <w:ind w:left="3600" w:hanging="360"/>
      </w:pPr>
      <w:rPr>
        <w:rFonts w:ascii="Arial" w:hAnsi="Arial" w:hint="default"/>
      </w:rPr>
    </w:lvl>
    <w:lvl w:ilvl="5" w:tplc="33269C6C" w:tentative="1">
      <w:start w:val="1"/>
      <w:numFmt w:val="bullet"/>
      <w:lvlText w:val="•"/>
      <w:lvlJc w:val="left"/>
      <w:pPr>
        <w:tabs>
          <w:tab w:val="num" w:pos="4320"/>
        </w:tabs>
        <w:ind w:left="4320" w:hanging="360"/>
      </w:pPr>
      <w:rPr>
        <w:rFonts w:ascii="Arial" w:hAnsi="Arial" w:hint="default"/>
      </w:rPr>
    </w:lvl>
    <w:lvl w:ilvl="6" w:tplc="5464CFCC" w:tentative="1">
      <w:start w:val="1"/>
      <w:numFmt w:val="bullet"/>
      <w:lvlText w:val="•"/>
      <w:lvlJc w:val="left"/>
      <w:pPr>
        <w:tabs>
          <w:tab w:val="num" w:pos="5040"/>
        </w:tabs>
        <w:ind w:left="5040" w:hanging="360"/>
      </w:pPr>
      <w:rPr>
        <w:rFonts w:ascii="Arial" w:hAnsi="Arial" w:hint="default"/>
      </w:rPr>
    </w:lvl>
    <w:lvl w:ilvl="7" w:tplc="3A74D13C" w:tentative="1">
      <w:start w:val="1"/>
      <w:numFmt w:val="bullet"/>
      <w:lvlText w:val="•"/>
      <w:lvlJc w:val="left"/>
      <w:pPr>
        <w:tabs>
          <w:tab w:val="num" w:pos="5760"/>
        </w:tabs>
        <w:ind w:left="5760" w:hanging="360"/>
      </w:pPr>
      <w:rPr>
        <w:rFonts w:ascii="Arial" w:hAnsi="Arial" w:hint="default"/>
      </w:rPr>
    </w:lvl>
    <w:lvl w:ilvl="8" w:tplc="9814AFA8" w:tentative="1">
      <w:start w:val="1"/>
      <w:numFmt w:val="bullet"/>
      <w:lvlText w:val="•"/>
      <w:lvlJc w:val="left"/>
      <w:pPr>
        <w:tabs>
          <w:tab w:val="num" w:pos="6480"/>
        </w:tabs>
        <w:ind w:left="6480" w:hanging="360"/>
      </w:pPr>
      <w:rPr>
        <w:rFonts w:ascii="Arial" w:hAnsi="Arial" w:hint="default"/>
      </w:rPr>
    </w:lvl>
  </w:abstractNum>
  <w:abstractNum w:abstractNumId="16">
    <w:nsid w:val="5CEF7DA4"/>
    <w:multiLevelType w:val="hybridMultilevel"/>
    <w:tmpl w:val="909673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F71D30"/>
    <w:multiLevelType w:val="hybridMultilevel"/>
    <w:tmpl w:val="9380FEB4"/>
    <w:lvl w:ilvl="0" w:tplc="967A2A5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8F52A4"/>
    <w:multiLevelType w:val="hybridMultilevel"/>
    <w:tmpl w:val="6BE82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40E42E3"/>
    <w:multiLevelType w:val="hybridMultilevel"/>
    <w:tmpl w:val="7E7E09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9512317"/>
    <w:multiLevelType w:val="hybridMultilevel"/>
    <w:tmpl w:val="97983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A516B96"/>
    <w:multiLevelType w:val="hybridMultilevel"/>
    <w:tmpl w:val="2C5625BA"/>
    <w:lvl w:ilvl="0" w:tplc="B626867C">
      <w:start w:val="1"/>
      <w:numFmt w:val="upperLetter"/>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DA525A1"/>
    <w:multiLevelType w:val="hybridMultilevel"/>
    <w:tmpl w:val="A9E41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F277334"/>
    <w:multiLevelType w:val="hybridMultilevel"/>
    <w:tmpl w:val="A83A5208"/>
    <w:lvl w:ilvl="0" w:tplc="61AA2BA8">
      <w:start w:val="1"/>
      <w:numFmt w:val="bullet"/>
      <w:lvlText w:val="•"/>
      <w:lvlJc w:val="left"/>
      <w:pPr>
        <w:tabs>
          <w:tab w:val="num" w:pos="720"/>
        </w:tabs>
        <w:ind w:left="720" w:hanging="360"/>
      </w:pPr>
      <w:rPr>
        <w:rFonts w:ascii="Arial" w:hAnsi="Arial" w:hint="default"/>
      </w:rPr>
    </w:lvl>
    <w:lvl w:ilvl="1" w:tplc="10085F5A">
      <w:start w:val="1244"/>
      <w:numFmt w:val="bullet"/>
      <w:lvlText w:val="–"/>
      <w:lvlJc w:val="left"/>
      <w:pPr>
        <w:tabs>
          <w:tab w:val="num" w:pos="1440"/>
        </w:tabs>
        <w:ind w:left="1440" w:hanging="360"/>
      </w:pPr>
      <w:rPr>
        <w:rFonts w:ascii="Museo Sans For Dell" w:hAnsi="Museo Sans For Dell" w:hint="default"/>
      </w:rPr>
    </w:lvl>
    <w:lvl w:ilvl="2" w:tplc="6242FB3C" w:tentative="1">
      <w:start w:val="1"/>
      <w:numFmt w:val="bullet"/>
      <w:lvlText w:val="•"/>
      <w:lvlJc w:val="left"/>
      <w:pPr>
        <w:tabs>
          <w:tab w:val="num" w:pos="2160"/>
        </w:tabs>
        <w:ind w:left="2160" w:hanging="360"/>
      </w:pPr>
      <w:rPr>
        <w:rFonts w:ascii="Arial" w:hAnsi="Arial" w:hint="default"/>
      </w:rPr>
    </w:lvl>
    <w:lvl w:ilvl="3" w:tplc="D5CC6F3C" w:tentative="1">
      <w:start w:val="1"/>
      <w:numFmt w:val="bullet"/>
      <w:lvlText w:val="•"/>
      <w:lvlJc w:val="left"/>
      <w:pPr>
        <w:tabs>
          <w:tab w:val="num" w:pos="2880"/>
        </w:tabs>
        <w:ind w:left="2880" w:hanging="360"/>
      </w:pPr>
      <w:rPr>
        <w:rFonts w:ascii="Arial" w:hAnsi="Arial" w:hint="default"/>
      </w:rPr>
    </w:lvl>
    <w:lvl w:ilvl="4" w:tplc="BC8E2E30" w:tentative="1">
      <w:start w:val="1"/>
      <w:numFmt w:val="bullet"/>
      <w:lvlText w:val="•"/>
      <w:lvlJc w:val="left"/>
      <w:pPr>
        <w:tabs>
          <w:tab w:val="num" w:pos="3600"/>
        </w:tabs>
        <w:ind w:left="3600" w:hanging="360"/>
      </w:pPr>
      <w:rPr>
        <w:rFonts w:ascii="Arial" w:hAnsi="Arial" w:hint="default"/>
      </w:rPr>
    </w:lvl>
    <w:lvl w:ilvl="5" w:tplc="547A6604" w:tentative="1">
      <w:start w:val="1"/>
      <w:numFmt w:val="bullet"/>
      <w:lvlText w:val="•"/>
      <w:lvlJc w:val="left"/>
      <w:pPr>
        <w:tabs>
          <w:tab w:val="num" w:pos="4320"/>
        </w:tabs>
        <w:ind w:left="4320" w:hanging="360"/>
      </w:pPr>
      <w:rPr>
        <w:rFonts w:ascii="Arial" w:hAnsi="Arial" w:hint="default"/>
      </w:rPr>
    </w:lvl>
    <w:lvl w:ilvl="6" w:tplc="FE06E9FE" w:tentative="1">
      <w:start w:val="1"/>
      <w:numFmt w:val="bullet"/>
      <w:lvlText w:val="•"/>
      <w:lvlJc w:val="left"/>
      <w:pPr>
        <w:tabs>
          <w:tab w:val="num" w:pos="5040"/>
        </w:tabs>
        <w:ind w:left="5040" w:hanging="360"/>
      </w:pPr>
      <w:rPr>
        <w:rFonts w:ascii="Arial" w:hAnsi="Arial" w:hint="default"/>
      </w:rPr>
    </w:lvl>
    <w:lvl w:ilvl="7" w:tplc="50E6F288" w:tentative="1">
      <w:start w:val="1"/>
      <w:numFmt w:val="bullet"/>
      <w:lvlText w:val="•"/>
      <w:lvlJc w:val="left"/>
      <w:pPr>
        <w:tabs>
          <w:tab w:val="num" w:pos="5760"/>
        </w:tabs>
        <w:ind w:left="5760" w:hanging="360"/>
      </w:pPr>
      <w:rPr>
        <w:rFonts w:ascii="Arial" w:hAnsi="Arial" w:hint="default"/>
      </w:rPr>
    </w:lvl>
    <w:lvl w:ilvl="8" w:tplc="108C0950" w:tentative="1">
      <w:start w:val="1"/>
      <w:numFmt w:val="bullet"/>
      <w:lvlText w:val="•"/>
      <w:lvlJc w:val="left"/>
      <w:pPr>
        <w:tabs>
          <w:tab w:val="num" w:pos="6480"/>
        </w:tabs>
        <w:ind w:left="6480" w:hanging="360"/>
      </w:pPr>
      <w:rPr>
        <w:rFonts w:ascii="Arial" w:hAnsi="Arial" w:hint="default"/>
      </w:rPr>
    </w:lvl>
  </w:abstractNum>
  <w:abstractNum w:abstractNumId="24">
    <w:nsid w:val="6F4E5260"/>
    <w:multiLevelType w:val="hybridMultilevel"/>
    <w:tmpl w:val="C8E0CA40"/>
    <w:lvl w:ilvl="0" w:tplc="B7FA7A60">
      <w:start w:val="1"/>
      <w:numFmt w:val="bullet"/>
      <w:lvlText w:val="•"/>
      <w:lvlJc w:val="left"/>
      <w:pPr>
        <w:tabs>
          <w:tab w:val="num" w:pos="720"/>
        </w:tabs>
        <w:ind w:left="720" w:hanging="360"/>
      </w:pPr>
      <w:rPr>
        <w:rFonts w:ascii="Arial" w:hAnsi="Arial" w:hint="default"/>
      </w:rPr>
    </w:lvl>
    <w:lvl w:ilvl="1" w:tplc="15522AEC" w:tentative="1">
      <w:start w:val="1"/>
      <w:numFmt w:val="bullet"/>
      <w:lvlText w:val="•"/>
      <w:lvlJc w:val="left"/>
      <w:pPr>
        <w:tabs>
          <w:tab w:val="num" w:pos="1440"/>
        </w:tabs>
        <w:ind w:left="1440" w:hanging="360"/>
      </w:pPr>
      <w:rPr>
        <w:rFonts w:ascii="Arial" w:hAnsi="Arial" w:hint="default"/>
      </w:rPr>
    </w:lvl>
    <w:lvl w:ilvl="2" w:tplc="E870B186" w:tentative="1">
      <w:start w:val="1"/>
      <w:numFmt w:val="bullet"/>
      <w:lvlText w:val="•"/>
      <w:lvlJc w:val="left"/>
      <w:pPr>
        <w:tabs>
          <w:tab w:val="num" w:pos="2160"/>
        </w:tabs>
        <w:ind w:left="2160" w:hanging="360"/>
      </w:pPr>
      <w:rPr>
        <w:rFonts w:ascii="Arial" w:hAnsi="Arial" w:hint="default"/>
      </w:rPr>
    </w:lvl>
    <w:lvl w:ilvl="3" w:tplc="ED765ED0" w:tentative="1">
      <w:start w:val="1"/>
      <w:numFmt w:val="bullet"/>
      <w:lvlText w:val="•"/>
      <w:lvlJc w:val="left"/>
      <w:pPr>
        <w:tabs>
          <w:tab w:val="num" w:pos="2880"/>
        </w:tabs>
        <w:ind w:left="2880" w:hanging="360"/>
      </w:pPr>
      <w:rPr>
        <w:rFonts w:ascii="Arial" w:hAnsi="Arial" w:hint="default"/>
      </w:rPr>
    </w:lvl>
    <w:lvl w:ilvl="4" w:tplc="BCE054E8" w:tentative="1">
      <w:start w:val="1"/>
      <w:numFmt w:val="bullet"/>
      <w:lvlText w:val="•"/>
      <w:lvlJc w:val="left"/>
      <w:pPr>
        <w:tabs>
          <w:tab w:val="num" w:pos="3600"/>
        </w:tabs>
        <w:ind w:left="3600" w:hanging="360"/>
      </w:pPr>
      <w:rPr>
        <w:rFonts w:ascii="Arial" w:hAnsi="Arial" w:hint="default"/>
      </w:rPr>
    </w:lvl>
    <w:lvl w:ilvl="5" w:tplc="9C0E637C" w:tentative="1">
      <w:start w:val="1"/>
      <w:numFmt w:val="bullet"/>
      <w:lvlText w:val="•"/>
      <w:lvlJc w:val="left"/>
      <w:pPr>
        <w:tabs>
          <w:tab w:val="num" w:pos="4320"/>
        </w:tabs>
        <w:ind w:left="4320" w:hanging="360"/>
      </w:pPr>
      <w:rPr>
        <w:rFonts w:ascii="Arial" w:hAnsi="Arial" w:hint="default"/>
      </w:rPr>
    </w:lvl>
    <w:lvl w:ilvl="6" w:tplc="F6CCADAE" w:tentative="1">
      <w:start w:val="1"/>
      <w:numFmt w:val="bullet"/>
      <w:lvlText w:val="•"/>
      <w:lvlJc w:val="left"/>
      <w:pPr>
        <w:tabs>
          <w:tab w:val="num" w:pos="5040"/>
        </w:tabs>
        <w:ind w:left="5040" w:hanging="360"/>
      </w:pPr>
      <w:rPr>
        <w:rFonts w:ascii="Arial" w:hAnsi="Arial" w:hint="default"/>
      </w:rPr>
    </w:lvl>
    <w:lvl w:ilvl="7" w:tplc="9BBE5DD2" w:tentative="1">
      <w:start w:val="1"/>
      <w:numFmt w:val="bullet"/>
      <w:lvlText w:val="•"/>
      <w:lvlJc w:val="left"/>
      <w:pPr>
        <w:tabs>
          <w:tab w:val="num" w:pos="5760"/>
        </w:tabs>
        <w:ind w:left="5760" w:hanging="360"/>
      </w:pPr>
      <w:rPr>
        <w:rFonts w:ascii="Arial" w:hAnsi="Arial" w:hint="default"/>
      </w:rPr>
    </w:lvl>
    <w:lvl w:ilvl="8" w:tplc="A2BA2CC2" w:tentative="1">
      <w:start w:val="1"/>
      <w:numFmt w:val="bullet"/>
      <w:lvlText w:val="•"/>
      <w:lvlJc w:val="left"/>
      <w:pPr>
        <w:tabs>
          <w:tab w:val="num" w:pos="6480"/>
        </w:tabs>
        <w:ind w:left="6480" w:hanging="360"/>
      </w:pPr>
      <w:rPr>
        <w:rFonts w:ascii="Arial" w:hAnsi="Arial" w:hint="default"/>
      </w:rPr>
    </w:lvl>
  </w:abstractNum>
  <w:abstractNum w:abstractNumId="25">
    <w:nsid w:val="796C719D"/>
    <w:multiLevelType w:val="hybridMultilevel"/>
    <w:tmpl w:val="D506D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7C094A44"/>
    <w:multiLevelType w:val="hybridMultilevel"/>
    <w:tmpl w:val="0C06AB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675222"/>
    <w:multiLevelType w:val="hybridMultilevel"/>
    <w:tmpl w:val="34CE2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17"/>
  </w:num>
  <w:num w:numId="4">
    <w:abstractNumId w:val="21"/>
  </w:num>
  <w:num w:numId="5">
    <w:abstractNumId w:val="23"/>
  </w:num>
  <w:num w:numId="6">
    <w:abstractNumId w:val="25"/>
  </w:num>
  <w:num w:numId="7">
    <w:abstractNumId w:val="15"/>
  </w:num>
  <w:num w:numId="8">
    <w:abstractNumId w:val="24"/>
  </w:num>
  <w:num w:numId="9">
    <w:abstractNumId w:val="26"/>
  </w:num>
  <w:num w:numId="10">
    <w:abstractNumId w:val="16"/>
  </w:num>
  <w:num w:numId="11">
    <w:abstractNumId w:val="21"/>
    <w:lvlOverride w:ilvl="0">
      <w:startOverride w:val="1"/>
    </w:lvlOverride>
  </w:num>
  <w:num w:numId="12">
    <w:abstractNumId w:val="13"/>
  </w:num>
  <w:num w:numId="13">
    <w:abstractNumId w:val="3"/>
  </w:num>
  <w:num w:numId="14">
    <w:abstractNumId w:val="12"/>
  </w:num>
  <w:num w:numId="15">
    <w:abstractNumId w:val="8"/>
  </w:num>
  <w:num w:numId="16">
    <w:abstractNumId w:val="27"/>
  </w:num>
  <w:num w:numId="17">
    <w:abstractNumId w:val="9"/>
  </w:num>
  <w:num w:numId="18">
    <w:abstractNumId w:val="1"/>
  </w:num>
  <w:num w:numId="19">
    <w:abstractNumId w:val="21"/>
    <w:lvlOverride w:ilvl="0">
      <w:startOverride w:val="1"/>
    </w:lvlOverride>
  </w:num>
  <w:num w:numId="20">
    <w:abstractNumId w:val="18"/>
  </w:num>
  <w:num w:numId="21">
    <w:abstractNumId w:val="19"/>
  </w:num>
  <w:num w:numId="22">
    <w:abstractNumId w:val="11"/>
  </w:num>
  <w:num w:numId="23">
    <w:abstractNumId w:val="22"/>
  </w:num>
  <w:num w:numId="24">
    <w:abstractNumId w:val="2"/>
  </w:num>
  <w:num w:numId="25">
    <w:abstractNumId w:val="0"/>
  </w:num>
  <w:num w:numId="26">
    <w:abstractNumId w:val="5"/>
  </w:num>
  <w:num w:numId="27">
    <w:abstractNumId w:val="10"/>
  </w:num>
  <w:num w:numId="28">
    <w:abstractNumId w:val="7"/>
  </w:num>
  <w:num w:numId="29">
    <w:abstractNumId w:val="6"/>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BEB"/>
    <w:rsid w:val="000047C6"/>
    <w:rsid w:val="000111EE"/>
    <w:rsid w:val="000246F8"/>
    <w:rsid w:val="00025258"/>
    <w:rsid w:val="00046F74"/>
    <w:rsid w:val="0006681A"/>
    <w:rsid w:val="00070043"/>
    <w:rsid w:val="00073A71"/>
    <w:rsid w:val="0007508F"/>
    <w:rsid w:val="000A0D3B"/>
    <w:rsid w:val="000A242B"/>
    <w:rsid w:val="000B2927"/>
    <w:rsid w:val="000B60F1"/>
    <w:rsid w:val="000C04CC"/>
    <w:rsid w:val="000C68A6"/>
    <w:rsid w:val="000E1063"/>
    <w:rsid w:val="000F59BB"/>
    <w:rsid w:val="00100CC3"/>
    <w:rsid w:val="001219AA"/>
    <w:rsid w:val="00147EE2"/>
    <w:rsid w:val="001528D7"/>
    <w:rsid w:val="00160F48"/>
    <w:rsid w:val="0018168A"/>
    <w:rsid w:val="00184847"/>
    <w:rsid w:val="00184882"/>
    <w:rsid w:val="00192CDF"/>
    <w:rsid w:val="001A55A6"/>
    <w:rsid w:val="001A70CE"/>
    <w:rsid w:val="001C4780"/>
    <w:rsid w:val="001D29D6"/>
    <w:rsid w:val="001E185F"/>
    <w:rsid w:val="002023BB"/>
    <w:rsid w:val="002166D9"/>
    <w:rsid w:val="00221CDF"/>
    <w:rsid w:val="00226B14"/>
    <w:rsid w:val="002450C9"/>
    <w:rsid w:val="00267A9C"/>
    <w:rsid w:val="002702B1"/>
    <w:rsid w:val="00271C97"/>
    <w:rsid w:val="002743CC"/>
    <w:rsid w:val="002829B3"/>
    <w:rsid w:val="0028481A"/>
    <w:rsid w:val="00286DC2"/>
    <w:rsid w:val="002A4B2D"/>
    <w:rsid w:val="002A58E3"/>
    <w:rsid w:val="002B13EF"/>
    <w:rsid w:val="002B5076"/>
    <w:rsid w:val="002C7BB1"/>
    <w:rsid w:val="002F78E5"/>
    <w:rsid w:val="00302B7D"/>
    <w:rsid w:val="00317C9C"/>
    <w:rsid w:val="00320CFA"/>
    <w:rsid w:val="00321132"/>
    <w:rsid w:val="00323E5E"/>
    <w:rsid w:val="003330D2"/>
    <w:rsid w:val="00345F11"/>
    <w:rsid w:val="003505E0"/>
    <w:rsid w:val="00372148"/>
    <w:rsid w:val="00382974"/>
    <w:rsid w:val="00390AB8"/>
    <w:rsid w:val="00391018"/>
    <w:rsid w:val="00391E9A"/>
    <w:rsid w:val="00393829"/>
    <w:rsid w:val="00397B06"/>
    <w:rsid w:val="00402607"/>
    <w:rsid w:val="00420F3F"/>
    <w:rsid w:val="0042464A"/>
    <w:rsid w:val="00426D0C"/>
    <w:rsid w:val="00430E51"/>
    <w:rsid w:val="00442174"/>
    <w:rsid w:val="004518B1"/>
    <w:rsid w:val="004666F3"/>
    <w:rsid w:val="00482F51"/>
    <w:rsid w:val="0048452B"/>
    <w:rsid w:val="00484DD7"/>
    <w:rsid w:val="00491557"/>
    <w:rsid w:val="004A6F6A"/>
    <w:rsid w:val="004A7F84"/>
    <w:rsid w:val="004C06E7"/>
    <w:rsid w:val="004E1E1A"/>
    <w:rsid w:val="004F32B0"/>
    <w:rsid w:val="004F4682"/>
    <w:rsid w:val="00505B55"/>
    <w:rsid w:val="0051737F"/>
    <w:rsid w:val="00517951"/>
    <w:rsid w:val="00526E0E"/>
    <w:rsid w:val="00593248"/>
    <w:rsid w:val="005B3454"/>
    <w:rsid w:val="005C62CE"/>
    <w:rsid w:val="005E10C5"/>
    <w:rsid w:val="005E4477"/>
    <w:rsid w:val="005E51A5"/>
    <w:rsid w:val="006021C6"/>
    <w:rsid w:val="0063189A"/>
    <w:rsid w:val="00640528"/>
    <w:rsid w:val="00652A9F"/>
    <w:rsid w:val="00671546"/>
    <w:rsid w:val="0067248A"/>
    <w:rsid w:val="0067681F"/>
    <w:rsid w:val="00684045"/>
    <w:rsid w:val="006A04E4"/>
    <w:rsid w:val="006A1B15"/>
    <w:rsid w:val="006A450B"/>
    <w:rsid w:val="006C30CE"/>
    <w:rsid w:val="006D60DF"/>
    <w:rsid w:val="006E7BBD"/>
    <w:rsid w:val="006F441B"/>
    <w:rsid w:val="006F7D57"/>
    <w:rsid w:val="007040AC"/>
    <w:rsid w:val="00725EDF"/>
    <w:rsid w:val="00735036"/>
    <w:rsid w:val="00744716"/>
    <w:rsid w:val="00753AAE"/>
    <w:rsid w:val="00760B2A"/>
    <w:rsid w:val="007648E9"/>
    <w:rsid w:val="00776BBD"/>
    <w:rsid w:val="007B4453"/>
    <w:rsid w:val="007D0E24"/>
    <w:rsid w:val="007D174C"/>
    <w:rsid w:val="007E4967"/>
    <w:rsid w:val="008529BC"/>
    <w:rsid w:val="008660F7"/>
    <w:rsid w:val="00870089"/>
    <w:rsid w:val="00870D68"/>
    <w:rsid w:val="00880596"/>
    <w:rsid w:val="00890709"/>
    <w:rsid w:val="00893963"/>
    <w:rsid w:val="008B11EE"/>
    <w:rsid w:val="008B1763"/>
    <w:rsid w:val="008B17D0"/>
    <w:rsid w:val="008B2A4B"/>
    <w:rsid w:val="008B6B67"/>
    <w:rsid w:val="008D1A39"/>
    <w:rsid w:val="008F39C4"/>
    <w:rsid w:val="00907978"/>
    <w:rsid w:val="00922643"/>
    <w:rsid w:val="009421CB"/>
    <w:rsid w:val="00944CBF"/>
    <w:rsid w:val="00950732"/>
    <w:rsid w:val="0096246F"/>
    <w:rsid w:val="00970B54"/>
    <w:rsid w:val="00991489"/>
    <w:rsid w:val="009A6AA5"/>
    <w:rsid w:val="009B0BEB"/>
    <w:rsid w:val="009B1134"/>
    <w:rsid w:val="009B3C74"/>
    <w:rsid w:val="009C4648"/>
    <w:rsid w:val="009C712A"/>
    <w:rsid w:val="009E54D0"/>
    <w:rsid w:val="009F16EE"/>
    <w:rsid w:val="00A14898"/>
    <w:rsid w:val="00A229FD"/>
    <w:rsid w:val="00A40455"/>
    <w:rsid w:val="00A4116E"/>
    <w:rsid w:val="00A41FCC"/>
    <w:rsid w:val="00A54006"/>
    <w:rsid w:val="00A62FB9"/>
    <w:rsid w:val="00A667F6"/>
    <w:rsid w:val="00A71128"/>
    <w:rsid w:val="00A94E6C"/>
    <w:rsid w:val="00AA3DE4"/>
    <w:rsid w:val="00AC215D"/>
    <w:rsid w:val="00AD5843"/>
    <w:rsid w:val="00AE60E2"/>
    <w:rsid w:val="00AE7254"/>
    <w:rsid w:val="00AE7BAA"/>
    <w:rsid w:val="00AF4CEC"/>
    <w:rsid w:val="00B00126"/>
    <w:rsid w:val="00B04C8E"/>
    <w:rsid w:val="00B06743"/>
    <w:rsid w:val="00B202FF"/>
    <w:rsid w:val="00B566E9"/>
    <w:rsid w:val="00B8798E"/>
    <w:rsid w:val="00BA76B5"/>
    <w:rsid w:val="00BC58BD"/>
    <w:rsid w:val="00C33905"/>
    <w:rsid w:val="00C4014E"/>
    <w:rsid w:val="00C52013"/>
    <w:rsid w:val="00C55DEA"/>
    <w:rsid w:val="00C62115"/>
    <w:rsid w:val="00C66AF7"/>
    <w:rsid w:val="00C75429"/>
    <w:rsid w:val="00C761D6"/>
    <w:rsid w:val="00C801DD"/>
    <w:rsid w:val="00C82522"/>
    <w:rsid w:val="00C856CE"/>
    <w:rsid w:val="00CA5A93"/>
    <w:rsid w:val="00CB515C"/>
    <w:rsid w:val="00CE6673"/>
    <w:rsid w:val="00D06868"/>
    <w:rsid w:val="00D1064C"/>
    <w:rsid w:val="00D22527"/>
    <w:rsid w:val="00D32EEF"/>
    <w:rsid w:val="00D529C1"/>
    <w:rsid w:val="00D65778"/>
    <w:rsid w:val="00D80B3B"/>
    <w:rsid w:val="00DB107D"/>
    <w:rsid w:val="00DB2C29"/>
    <w:rsid w:val="00DC26EE"/>
    <w:rsid w:val="00DC527A"/>
    <w:rsid w:val="00DD696F"/>
    <w:rsid w:val="00DE57F6"/>
    <w:rsid w:val="00DE64FF"/>
    <w:rsid w:val="00DF563D"/>
    <w:rsid w:val="00E17168"/>
    <w:rsid w:val="00E317A7"/>
    <w:rsid w:val="00E37613"/>
    <w:rsid w:val="00E47C3F"/>
    <w:rsid w:val="00E55984"/>
    <w:rsid w:val="00E55FC9"/>
    <w:rsid w:val="00E7215B"/>
    <w:rsid w:val="00E90DD1"/>
    <w:rsid w:val="00EA7475"/>
    <w:rsid w:val="00EB5855"/>
    <w:rsid w:val="00EC0415"/>
    <w:rsid w:val="00EC0B04"/>
    <w:rsid w:val="00ED1B18"/>
    <w:rsid w:val="00EF3B1A"/>
    <w:rsid w:val="00EF52EA"/>
    <w:rsid w:val="00F018CD"/>
    <w:rsid w:val="00F142D8"/>
    <w:rsid w:val="00F275F0"/>
    <w:rsid w:val="00F34CE5"/>
    <w:rsid w:val="00F51543"/>
    <w:rsid w:val="00F53E78"/>
    <w:rsid w:val="00F7246F"/>
    <w:rsid w:val="00F857C9"/>
    <w:rsid w:val="00F87345"/>
    <w:rsid w:val="00FA10EF"/>
    <w:rsid w:val="00FA2C3C"/>
    <w:rsid w:val="00FA4CFA"/>
    <w:rsid w:val="00FB0E17"/>
    <w:rsid w:val="00FB3CA8"/>
    <w:rsid w:val="00FB7E8E"/>
    <w:rsid w:val="00FC3AD2"/>
    <w:rsid w:val="00FD4B14"/>
    <w:rsid w:val="00FE4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06E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450B"/>
    <w:pPr>
      <w:keepNext/>
      <w:keepLines/>
      <w:numPr>
        <w:numId w:val="3"/>
      </w:numPr>
      <w:spacing w:before="240" w:after="0"/>
      <w:ind w:left="36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6A450B"/>
    <w:pPr>
      <w:keepNext/>
      <w:keepLines/>
      <w:numPr>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6AA5"/>
    <w:pPr>
      <w:keepNext/>
      <w:keepLines/>
      <w:spacing w:before="40" w:after="0"/>
      <w:outlineLvl w:val="2"/>
    </w:pPr>
    <w:rPr>
      <w:rFonts w:asciiTheme="majorHAnsi" w:eastAsiaTheme="majorEastAsia" w:hAnsiTheme="majorHAnsi" w:cstheme="majorBidi"/>
      <w:color w:val="1F4D78" w:themeColor="accent1" w:themeShade="7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AHeading">
    <w:name w:val="toa heading"/>
    <w:basedOn w:val="Normal"/>
    <w:next w:val="Normal"/>
    <w:uiPriority w:val="99"/>
    <w:semiHidden/>
    <w:rsid w:val="009B0BEB"/>
    <w:pPr>
      <w:widowControl w:val="0"/>
      <w:tabs>
        <w:tab w:val="right" w:pos="9360"/>
      </w:tabs>
      <w:suppressAutoHyphens/>
      <w:spacing w:after="0" w:line="240" w:lineRule="auto"/>
    </w:pPr>
    <w:rPr>
      <w:rFonts w:ascii="Courier New" w:eastAsia="Times New Roman" w:hAnsi="Courier New" w:cs="Times New Roman"/>
      <w:sz w:val="20"/>
      <w:szCs w:val="20"/>
      <w:lang w:eastAsia="en-US"/>
    </w:rPr>
  </w:style>
  <w:style w:type="paragraph" w:styleId="ListParagraph">
    <w:name w:val="List Paragraph"/>
    <w:basedOn w:val="Normal"/>
    <w:uiPriority w:val="34"/>
    <w:qFormat/>
    <w:rsid w:val="009B0BEB"/>
    <w:pPr>
      <w:widowControl w:val="0"/>
      <w:spacing w:after="0" w:line="240" w:lineRule="auto"/>
      <w:ind w:left="720"/>
      <w:contextualSpacing/>
    </w:pPr>
    <w:rPr>
      <w:rFonts w:ascii="Courier New" w:eastAsia="Times New Roman" w:hAnsi="Courier New" w:cs="Times New Roman"/>
      <w:sz w:val="20"/>
      <w:szCs w:val="20"/>
      <w:lang w:eastAsia="en-US"/>
    </w:rPr>
  </w:style>
  <w:style w:type="paragraph" w:styleId="Title">
    <w:name w:val="Title"/>
    <w:basedOn w:val="Normal"/>
    <w:link w:val="TitleChar"/>
    <w:qFormat/>
    <w:rsid w:val="009B0BEB"/>
    <w:pPr>
      <w:spacing w:after="0" w:line="240" w:lineRule="auto"/>
      <w:jc w:val="center"/>
    </w:pPr>
    <w:rPr>
      <w:rFonts w:ascii="Times New Roman" w:eastAsia="Times New Roman" w:hAnsi="Times New Roman" w:cs="Times New Roman"/>
      <w:b/>
      <w:bCs/>
      <w:sz w:val="24"/>
      <w:szCs w:val="20"/>
      <w:lang w:eastAsia="en-US"/>
    </w:rPr>
  </w:style>
  <w:style w:type="character" w:customStyle="1" w:styleId="TitleChar">
    <w:name w:val="Title Char"/>
    <w:basedOn w:val="DefaultParagraphFont"/>
    <w:link w:val="Title"/>
    <w:rsid w:val="009B0BEB"/>
    <w:rPr>
      <w:rFonts w:ascii="Times New Roman" w:eastAsia="Times New Roman" w:hAnsi="Times New Roman" w:cs="Times New Roman"/>
      <w:b/>
      <w:bCs/>
      <w:sz w:val="24"/>
      <w:szCs w:val="20"/>
      <w:lang w:eastAsia="en-US"/>
    </w:rPr>
  </w:style>
  <w:style w:type="paragraph" w:styleId="Header">
    <w:name w:val="header"/>
    <w:basedOn w:val="Normal"/>
    <w:link w:val="HeaderChar"/>
    <w:uiPriority w:val="99"/>
    <w:unhideWhenUsed/>
    <w:rsid w:val="009B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BEB"/>
  </w:style>
  <w:style w:type="paragraph" w:styleId="Footer">
    <w:name w:val="footer"/>
    <w:basedOn w:val="Normal"/>
    <w:link w:val="FooterChar"/>
    <w:uiPriority w:val="99"/>
    <w:unhideWhenUsed/>
    <w:rsid w:val="009B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BEB"/>
  </w:style>
  <w:style w:type="character" w:styleId="Hyperlink">
    <w:name w:val="Hyperlink"/>
    <w:basedOn w:val="DefaultParagraphFont"/>
    <w:uiPriority w:val="99"/>
    <w:unhideWhenUsed/>
    <w:rsid w:val="007E4967"/>
    <w:rPr>
      <w:color w:val="0563C1" w:themeColor="hyperlink"/>
      <w:u w:val="single"/>
    </w:rPr>
  </w:style>
  <w:style w:type="character" w:customStyle="1" w:styleId="Heading1Char">
    <w:name w:val="Heading 1 Char"/>
    <w:basedOn w:val="DefaultParagraphFont"/>
    <w:link w:val="Heading1"/>
    <w:uiPriority w:val="9"/>
    <w:rsid w:val="006A450B"/>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6A450B"/>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04C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C8E"/>
    <w:rPr>
      <w:rFonts w:ascii="Segoe UI" w:hAnsi="Segoe UI" w:cs="Segoe UI"/>
      <w:sz w:val="18"/>
      <w:szCs w:val="18"/>
    </w:rPr>
  </w:style>
  <w:style w:type="character" w:customStyle="1" w:styleId="Heading3Char">
    <w:name w:val="Heading 3 Char"/>
    <w:basedOn w:val="DefaultParagraphFont"/>
    <w:link w:val="Heading3"/>
    <w:uiPriority w:val="9"/>
    <w:rsid w:val="009A6AA5"/>
    <w:rPr>
      <w:rFonts w:asciiTheme="majorHAnsi" w:eastAsiaTheme="majorEastAsia" w:hAnsiTheme="majorHAnsi" w:cstheme="majorBidi"/>
      <w:color w:val="1F4D78" w:themeColor="accent1" w:themeShade="7F"/>
      <w:sz w:val="24"/>
      <w:szCs w:val="24"/>
      <w:lang w:eastAsia="en-US"/>
    </w:rPr>
  </w:style>
  <w:style w:type="table" w:styleId="TableGrid">
    <w:name w:val="Table Grid"/>
    <w:basedOn w:val="TableNormal"/>
    <w:uiPriority w:val="39"/>
    <w:rsid w:val="00FE49A8"/>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450B"/>
    <w:pPr>
      <w:keepNext/>
      <w:keepLines/>
      <w:numPr>
        <w:numId w:val="3"/>
      </w:numPr>
      <w:spacing w:before="240" w:after="0"/>
      <w:ind w:left="36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6A450B"/>
    <w:pPr>
      <w:keepNext/>
      <w:keepLines/>
      <w:numPr>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6AA5"/>
    <w:pPr>
      <w:keepNext/>
      <w:keepLines/>
      <w:spacing w:before="40" w:after="0"/>
      <w:outlineLvl w:val="2"/>
    </w:pPr>
    <w:rPr>
      <w:rFonts w:asciiTheme="majorHAnsi" w:eastAsiaTheme="majorEastAsia" w:hAnsiTheme="majorHAnsi" w:cstheme="majorBidi"/>
      <w:color w:val="1F4D78" w:themeColor="accent1" w:themeShade="7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AHeading">
    <w:name w:val="toa heading"/>
    <w:basedOn w:val="Normal"/>
    <w:next w:val="Normal"/>
    <w:uiPriority w:val="99"/>
    <w:semiHidden/>
    <w:rsid w:val="009B0BEB"/>
    <w:pPr>
      <w:widowControl w:val="0"/>
      <w:tabs>
        <w:tab w:val="right" w:pos="9360"/>
      </w:tabs>
      <w:suppressAutoHyphens/>
      <w:spacing w:after="0" w:line="240" w:lineRule="auto"/>
    </w:pPr>
    <w:rPr>
      <w:rFonts w:ascii="Courier New" w:eastAsia="Times New Roman" w:hAnsi="Courier New" w:cs="Times New Roman"/>
      <w:sz w:val="20"/>
      <w:szCs w:val="20"/>
      <w:lang w:eastAsia="en-US"/>
    </w:rPr>
  </w:style>
  <w:style w:type="paragraph" w:styleId="ListParagraph">
    <w:name w:val="List Paragraph"/>
    <w:basedOn w:val="Normal"/>
    <w:uiPriority w:val="34"/>
    <w:qFormat/>
    <w:rsid w:val="009B0BEB"/>
    <w:pPr>
      <w:widowControl w:val="0"/>
      <w:spacing w:after="0" w:line="240" w:lineRule="auto"/>
      <w:ind w:left="720"/>
      <w:contextualSpacing/>
    </w:pPr>
    <w:rPr>
      <w:rFonts w:ascii="Courier New" w:eastAsia="Times New Roman" w:hAnsi="Courier New" w:cs="Times New Roman"/>
      <w:sz w:val="20"/>
      <w:szCs w:val="20"/>
      <w:lang w:eastAsia="en-US"/>
    </w:rPr>
  </w:style>
  <w:style w:type="paragraph" w:styleId="Title">
    <w:name w:val="Title"/>
    <w:basedOn w:val="Normal"/>
    <w:link w:val="TitleChar"/>
    <w:qFormat/>
    <w:rsid w:val="009B0BEB"/>
    <w:pPr>
      <w:spacing w:after="0" w:line="240" w:lineRule="auto"/>
      <w:jc w:val="center"/>
    </w:pPr>
    <w:rPr>
      <w:rFonts w:ascii="Times New Roman" w:eastAsia="Times New Roman" w:hAnsi="Times New Roman" w:cs="Times New Roman"/>
      <w:b/>
      <w:bCs/>
      <w:sz w:val="24"/>
      <w:szCs w:val="20"/>
      <w:lang w:eastAsia="en-US"/>
    </w:rPr>
  </w:style>
  <w:style w:type="character" w:customStyle="1" w:styleId="TitleChar">
    <w:name w:val="Title Char"/>
    <w:basedOn w:val="DefaultParagraphFont"/>
    <w:link w:val="Title"/>
    <w:rsid w:val="009B0BEB"/>
    <w:rPr>
      <w:rFonts w:ascii="Times New Roman" w:eastAsia="Times New Roman" w:hAnsi="Times New Roman" w:cs="Times New Roman"/>
      <w:b/>
      <w:bCs/>
      <w:sz w:val="24"/>
      <w:szCs w:val="20"/>
      <w:lang w:eastAsia="en-US"/>
    </w:rPr>
  </w:style>
  <w:style w:type="paragraph" w:styleId="Header">
    <w:name w:val="header"/>
    <w:basedOn w:val="Normal"/>
    <w:link w:val="HeaderChar"/>
    <w:uiPriority w:val="99"/>
    <w:unhideWhenUsed/>
    <w:rsid w:val="009B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BEB"/>
  </w:style>
  <w:style w:type="paragraph" w:styleId="Footer">
    <w:name w:val="footer"/>
    <w:basedOn w:val="Normal"/>
    <w:link w:val="FooterChar"/>
    <w:uiPriority w:val="99"/>
    <w:unhideWhenUsed/>
    <w:rsid w:val="009B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BEB"/>
  </w:style>
  <w:style w:type="character" w:styleId="Hyperlink">
    <w:name w:val="Hyperlink"/>
    <w:basedOn w:val="DefaultParagraphFont"/>
    <w:uiPriority w:val="99"/>
    <w:unhideWhenUsed/>
    <w:rsid w:val="007E4967"/>
    <w:rPr>
      <w:color w:val="0563C1" w:themeColor="hyperlink"/>
      <w:u w:val="single"/>
    </w:rPr>
  </w:style>
  <w:style w:type="character" w:customStyle="1" w:styleId="Heading1Char">
    <w:name w:val="Heading 1 Char"/>
    <w:basedOn w:val="DefaultParagraphFont"/>
    <w:link w:val="Heading1"/>
    <w:uiPriority w:val="9"/>
    <w:rsid w:val="006A450B"/>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6A450B"/>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04C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C8E"/>
    <w:rPr>
      <w:rFonts w:ascii="Segoe UI" w:hAnsi="Segoe UI" w:cs="Segoe UI"/>
      <w:sz w:val="18"/>
      <w:szCs w:val="18"/>
    </w:rPr>
  </w:style>
  <w:style w:type="character" w:customStyle="1" w:styleId="Heading3Char">
    <w:name w:val="Heading 3 Char"/>
    <w:basedOn w:val="DefaultParagraphFont"/>
    <w:link w:val="Heading3"/>
    <w:uiPriority w:val="9"/>
    <w:rsid w:val="009A6AA5"/>
    <w:rPr>
      <w:rFonts w:asciiTheme="majorHAnsi" w:eastAsiaTheme="majorEastAsia" w:hAnsiTheme="majorHAnsi" w:cstheme="majorBidi"/>
      <w:color w:val="1F4D78" w:themeColor="accent1" w:themeShade="7F"/>
      <w:sz w:val="24"/>
      <w:szCs w:val="24"/>
      <w:lang w:eastAsia="en-US"/>
    </w:rPr>
  </w:style>
  <w:style w:type="table" w:styleId="TableGrid">
    <w:name w:val="Table Grid"/>
    <w:basedOn w:val="TableNormal"/>
    <w:uiPriority w:val="39"/>
    <w:rsid w:val="00FE49A8"/>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14488">
      <w:bodyDiv w:val="1"/>
      <w:marLeft w:val="0"/>
      <w:marRight w:val="0"/>
      <w:marTop w:val="0"/>
      <w:marBottom w:val="0"/>
      <w:divBdr>
        <w:top w:val="none" w:sz="0" w:space="0" w:color="auto"/>
        <w:left w:val="none" w:sz="0" w:space="0" w:color="auto"/>
        <w:bottom w:val="none" w:sz="0" w:space="0" w:color="auto"/>
        <w:right w:val="none" w:sz="0" w:space="0" w:color="auto"/>
      </w:divBdr>
    </w:div>
    <w:div w:id="839614307">
      <w:bodyDiv w:val="1"/>
      <w:marLeft w:val="0"/>
      <w:marRight w:val="0"/>
      <w:marTop w:val="0"/>
      <w:marBottom w:val="0"/>
      <w:divBdr>
        <w:top w:val="none" w:sz="0" w:space="0" w:color="auto"/>
        <w:left w:val="none" w:sz="0" w:space="0" w:color="auto"/>
        <w:bottom w:val="none" w:sz="0" w:space="0" w:color="auto"/>
        <w:right w:val="none" w:sz="0" w:space="0" w:color="auto"/>
      </w:divBdr>
    </w:div>
    <w:div w:id="1747916069">
      <w:bodyDiv w:val="1"/>
      <w:marLeft w:val="0"/>
      <w:marRight w:val="0"/>
      <w:marTop w:val="0"/>
      <w:marBottom w:val="0"/>
      <w:divBdr>
        <w:top w:val="none" w:sz="0" w:space="0" w:color="auto"/>
        <w:left w:val="none" w:sz="0" w:space="0" w:color="auto"/>
        <w:bottom w:val="none" w:sz="0" w:space="0" w:color="auto"/>
        <w:right w:val="none" w:sz="0" w:space="0" w:color="auto"/>
      </w:divBdr>
      <w:divsChild>
        <w:div w:id="1228492785">
          <w:marLeft w:val="0"/>
          <w:marRight w:val="0"/>
          <w:marTop w:val="0"/>
          <w:marBottom w:val="0"/>
          <w:divBdr>
            <w:top w:val="single" w:sz="6" w:space="0" w:color="auto"/>
            <w:left w:val="single" w:sz="6" w:space="0" w:color="auto"/>
            <w:bottom w:val="single" w:sz="6" w:space="0" w:color="auto"/>
            <w:right w:val="single" w:sz="6" w:space="0" w:color="auto"/>
          </w:divBdr>
          <w:divsChild>
            <w:div w:id="99111631">
              <w:marLeft w:val="0"/>
              <w:marRight w:val="0"/>
              <w:marTop w:val="0"/>
              <w:marBottom w:val="0"/>
              <w:divBdr>
                <w:top w:val="none" w:sz="0" w:space="0" w:color="auto"/>
                <w:left w:val="none" w:sz="0" w:space="0" w:color="auto"/>
                <w:bottom w:val="none" w:sz="0" w:space="0" w:color="auto"/>
                <w:right w:val="none" w:sz="0" w:space="0" w:color="auto"/>
              </w:divBdr>
              <w:divsChild>
                <w:div w:id="496460096">
                  <w:marLeft w:val="0"/>
                  <w:marRight w:val="0"/>
                  <w:marTop w:val="0"/>
                  <w:marBottom w:val="0"/>
                  <w:divBdr>
                    <w:top w:val="none" w:sz="0" w:space="0" w:color="auto"/>
                    <w:left w:val="none" w:sz="0" w:space="0" w:color="auto"/>
                    <w:bottom w:val="none" w:sz="0" w:space="0" w:color="auto"/>
                    <w:right w:val="none" w:sz="0" w:space="0" w:color="auto"/>
                  </w:divBdr>
                  <w:divsChild>
                    <w:div w:id="14589151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etsi.org/index.php/technologies-clusters/technologies/nfv" TargetMode="External"/><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tmp"/><Relationship Id="rId12" Type="http://schemas.openxmlformats.org/officeDocument/2006/relationships/hyperlink" Target="https://www.google.com/url?q=https://www.openstack.org/summit/vancouver-2015/summit-videos/presentation/helping-telcos-go-green-and-save-opex-via-policy&amp;sa=D&amp;sntz=1&amp;usg=AFQjCNEt8bC4lrX71hpAq_UaTIwMefSNYA" TargetMode="External"/><Relationship Id="rId13" Type="http://schemas.openxmlformats.org/officeDocument/2006/relationships/hyperlink" Target="http://nfvwiki.etsi.org/index.php?title=Constraint_based_Placement_and_Scheduling_for_NFV/Cloud_Systems" TargetMode="External"/><Relationship Id="rId14" Type="http://schemas.openxmlformats.org/officeDocument/2006/relationships/hyperlink" Target="https://datatracker.ietf.org/doc/draft-krishnan-nfvrg-policy-based-rm-nfviaas/" TargetMode="External"/><Relationship Id="rId15" Type="http://schemas.openxmlformats.org/officeDocument/2006/relationships/hyperlink" Target="https://datatracker.ietf.org/doc/draft-norival-nfvrg-nfv-policy-arch/"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Network_Functions_Virtu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13</Pages>
  <Words>3139</Words>
  <Characters>17895</Characters>
  <Application>Microsoft Macintosh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20993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Sankar</dc:creator>
  <cp:keywords>No Restrictions</cp:keywords>
  <dc:description/>
  <cp:lastModifiedBy>Krishna Sivalingam</cp:lastModifiedBy>
  <cp:revision>24</cp:revision>
  <cp:lastPrinted>2015-07-07T06:58:00Z</cp:lastPrinted>
  <dcterms:created xsi:type="dcterms:W3CDTF">2015-08-09T09:24:00Z</dcterms:created>
  <dcterms:modified xsi:type="dcterms:W3CDTF">2015-09-08T14:42:00Z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fbd0d780-7ac8-46a2-836b-e5af2a0f617a</vt:lpwstr>
  </property>
  <property fmtid="{D5CDD505-2E9C-101B-9397-08002B2CF9AE}" pid="3" name="DellClassification">
    <vt:lpwstr>No Restrictions</vt:lpwstr>
  </property>
  <property fmtid="{D5CDD505-2E9C-101B-9397-08002B2CF9AE}" pid="4" name="DellSubLabels">
    <vt:lpwstr/>
  </property>
</Properties>
</file>